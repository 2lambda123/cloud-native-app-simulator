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A2439" w14:textId="77777777" w:rsidR="0038135E" w:rsidRPr="005E3F82" w:rsidRDefault="0038135E" w:rsidP="00B4115C">
      <w:pPr>
        <w:pStyle w:val="Heading1"/>
        <w:rPr>
          <w:lang w:val="en-US"/>
          <w:rPrChange w:id="0" w:author="Aleksandra Obeso Duque" w:date="2020-10-19T17:08:00Z">
            <w:rPr/>
          </w:rPrChange>
        </w:rPr>
      </w:pPr>
      <w:commentRangeStart w:id="1"/>
      <w:commentRangeStart w:id="2"/>
      <w:r w:rsidRPr="005E3F82">
        <w:rPr>
          <w:lang w:val="en-US"/>
          <w:rPrChange w:id="3" w:author="Aleksandra Obeso Duque" w:date="2020-10-19T17:08:00Z">
            <w:rPr/>
          </w:rPrChange>
        </w:rPr>
        <w:t>Application</w:t>
      </w:r>
      <w:commentRangeEnd w:id="1"/>
      <w:commentRangeEnd w:id="2"/>
      <w:r w:rsidR="000D5B1B">
        <w:rPr>
          <w:rStyle w:val="CommentReference"/>
          <w:rFonts w:asciiTheme="minorHAnsi" w:eastAsiaTheme="minorHAnsi" w:hAnsiTheme="minorHAnsi" w:cstheme="minorBidi"/>
          <w:color w:val="auto"/>
        </w:rPr>
        <w:commentReference w:id="1"/>
      </w:r>
      <w:r w:rsidR="00A15151">
        <w:rPr>
          <w:rStyle w:val="CommentReference"/>
          <w:rFonts w:asciiTheme="minorHAnsi" w:eastAsiaTheme="minorHAnsi" w:hAnsiTheme="minorHAnsi" w:cstheme="minorBidi"/>
          <w:color w:val="auto"/>
        </w:rPr>
        <w:commentReference w:id="2"/>
      </w:r>
      <w:r w:rsidRPr="005E3F82">
        <w:rPr>
          <w:lang w:val="en-US"/>
          <w:rPrChange w:id="4" w:author="Aleksandra Obeso Duque" w:date="2020-10-19T17:08:00Z">
            <w:rPr/>
          </w:rPrChange>
        </w:rPr>
        <w:t xml:space="preserve"> </w:t>
      </w:r>
      <w:commentRangeStart w:id="5"/>
      <w:r w:rsidRPr="005E3F82">
        <w:rPr>
          <w:lang w:val="en-US"/>
          <w:rPrChange w:id="6" w:author="Aleksandra Obeso Duque" w:date="2020-10-19T17:08:00Z">
            <w:rPr/>
          </w:rPrChange>
        </w:rPr>
        <w:t>Generator</w:t>
      </w:r>
      <w:commentRangeEnd w:id="5"/>
      <w:r w:rsidR="001B3817">
        <w:rPr>
          <w:rStyle w:val="CommentReference"/>
          <w:rFonts w:asciiTheme="minorHAnsi" w:eastAsiaTheme="minorHAnsi" w:hAnsiTheme="minorHAnsi" w:cstheme="minorBidi"/>
          <w:color w:val="auto"/>
        </w:rPr>
        <w:commentReference w:id="5"/>
      </w:r>
      <w:r w:rsidRPr="005E3F82">
        <w:rPr>
          <w:lang w:val="en-US"/>
          <w:rPrChange w:id="7" w:author="Aleksandra Obeso Duque" w:date="2020-10-19T17:08:00Z">
            <w:rPr/>
          </w:rPrChange>
        </w:rPr>
        <w:t>:</w:t>
      </w:r>
    </w:p>
    <w:p w14:paraId="4DAC8E20" w14:textId="1D6A27C9" w:rsidR="009F55CA" w:rsidRPr="005E3F82" w:rsidRDefault="009F55CA" w:rsidP="009F55CA">
      <w:pPr>
        <w:rPr>
          <w:lang w:val="en-US"/>
          <w:rPrChange w:id="8" w:author="Aleksandra Obeso Duque" w:date="2020-10-19T17:08:00Z">
            <w:rPr/>
          </w:rPrChange>
        </w:rPr>
      </w:pPr>
      <w:r w:rsidRPr="005E3F82">
        <w:rPr>
          <w:lang w:val="en-US"/>
          <w:rPrChange w:id="9" w:author="Aleksandra Obeso Duque" w:date="2020-10-19T17:08:00Z">
            <w:rPr/>
          </w:rPrChange>
        </w:rPr>
        <w:t xml:space="preserve">The only purpose of the application generator is to generate the </w:t>
      </w:r>
      <w:proofErr w:type="spellStart"/>
      <w:r w:rsidRPr="005E3F82">
        <w:rPr>
          <w:lang w:val="en-US"/>
          <w:rPrChange w:id="10" w:author="Aleksandra Obeso Duque" w:date="2020-10-19T17:08:00Z">
            <w:rPr/>
          </w:rPrChange>
        </w:rPr>
        <w:t>kubernet</w:t>
      </w:r>
      <w:ins w:id="11" w:author="Aleksandra Obeso Duque" w:date="2020-10-19T17:16:00Z">
        <w:r w:rsidR="00111C63">
          <w:rPr>
            <w:lang w:val="en-US"/>
          </w:rPr>
          <w:t>e</w:t>
        </w:r>
      </w:ins>
      <w:r w:rsidRPr="005E3F82">
        <w:rPr>
          <w:lang w:val="en-US"/>
          <w:rPrChange w:id="12" w:author="Aleksandra Obeso Duque" w:date="2020-10-19T17:08:00Z">
            <w:rPr/>
          </w:rPrChange>
        </w:rPr>
        <w:t>s</w:t>
      </w:r>
      <w:proofErr w:type="spellEnd"/>
      <w:r w:rsidRPr="005E3F82">
        <w:rPr>
          <w:lang w:val="en-US"/>
          <w:rPrChange w:id="13" w:author="Aleksandra Obeso Duque" w:date="2020-10-19T17:08:00Z">
            <w:rPr/>
          </w:rPrChange>
        </w:rPr>
        <w:t xml:space="preserve"> manifest files. The command that will generate has following syntax.</w:t>
      </w:r>
    </w:p>
    <w:p w14:paraId="6FD53F5C" w14:textId="1210D463" w:rsidR="009F55CA" w:rsidRPr="00FE39EC" w:rsidRDefault="009F55CA" w:rsidP="009F55CA">
      <w:pPr>
        <w:rPr>
          <w:b/>
          <w:bCs/>
          <w:i/>
          <w:iCs/>
          <w:lang w:val="en-US"/>
          <w:rPrChange w:id="14" w:author="Shivam Saini" w:date="2020-10-21T13:34:00Z">
            <w:rPr>
              <w:i/>
              <w:iCs/>
            </w:rPr>
          </w:rPrChange>
        </w:rPr>
      </w:pPr>
      <w:r w:rsidRPr="00FE39EC">
        <w:rPr>
          <w:b/>
          <w:bCs/>
          <w:i/>
          <w:iCs/>
          <w:lang w:val="en-US"/>
          <w:rPrChange w:id="15" w:author="Shivam Saini" w:date="2020-10-21T13:34:00Z">
            <w:rPr>
              <w:i/>
              <w:iCs/>
            </w:rPr>
          </w:rPrChange>
        </w:rPr>
        <w:t xml:space="preserve">go run </w:t>
      </w:r>
      <w:proofErr w:type="spellStart"/>
      <w:proofErr w:type="gramStart"/>
      <w:r w:rsidRPr="00FE39EC">
        <w:rPr>
          <w:b/>
          <w:bCs/>
          <w:i/>
          <w:iCs/>
          <w:lang w:val="en-US"/>
          <w:rPrChange w:id="16" w:author="Shivam Saini" w:date="2020-10-21T13:34:00Z">
            <w:rPr>
              <w:i/>
              <w:iCs/>
            </w:rPr>
          </w:rPrChange>
        </w:rPr>
        <w:t>main.go</w:t>
      </w:r>
      <w:proofErr w:type="spellEnd"/>
      <w:proofErr w:type="gramEnd"/>
      <w:r w:rsidRPr="00FE39EC">
        <w:rPr>
          <w:b/>
          <w:bCs/>
          <w:i/>
          <w:iCs/>
          <w:lang w:val="en-US"/>
          <w:rPrChange w:id="17" w:author="Shivam Saini" w:date="2020-10-21T13:34:00Z">
            <w:rPr>
              <w:i/>
              <w:iCs/>
            </w:rPr>
          </w:rPrChange>
        </w:rPr>
        <w:t xml:space="preserve"> generate &lt;</w:t>
      </w:r>
      <w:proofErr w:type="spellStart"/>
      <w:r w:rsidRPr="00FE39EC">
        <w:rPr>
          <w:b/>
          <w:bCs/>
          <w:i/>
          <w:iCs/>
          <w:lang w:val="en-US"/>
          <w:rPrChange w:id="18" w:author="Shivam Saini" w:date="2020-10-21T13:34:00Z">
            <w:rPr>
              <w:i/>
              <w:iCs/>
            </w:rPr>
          </w:rPrChange>
        </w:rPr>
        <w:t>chain_file</w:t>
      </w:r>
      <w:ins w:id="19" w:author="Shivam Saini" w:date="2020-10-21T13:35:00Z">
        <w:r w:rsidR="00A317AA">
          <w:rPr>
            <w:b/>
            <w:bCs/>
            <w:i/>
            <w:iCs/>
            <w:lang w:val="en-US"/>
          </w:rPr>
          <w:t>_name</w:t>
        </w:r>
      </w:ins>
      <w:proofErr w:type="spellEnd"/>
      <w:r w:rsidRPr="00FE39EC">
        <w:rPr>
          <w:b/>
          <w:bCs/>
          <w:i/>
          <w:iCs/>
          <w:lang w:val="en-US"/>
          <w:rPrChange w:id="20" w:author="Shivam Saini" w:date="2020-10-21T13:34:00Z">
            <w:rPr>
              <w:i/>
              <w:iCs/>
            </w:rPr>
          </w:rPrChange>
        </w:rPr>
        <w:t xml:space="preserve">&gt; </w:t>
      </w:r>
      <w:commentRangeStart w:id="21"/>
      <w:r w:rsidRPr="00FE39EC">
        <w:rPr>
          <w:b/>
          <w:bCs/>
          <w:i/>
          <w:iCs/>
          <w:lang w:val="en-US"/>
          <w:rPrChange w:id="22" w:author="Shivam Saini" w:date="2020-10-21T13:34:00Z">
            <w:rPr>
              <w:i/>
              <w:iCs/>
            </w:rPr>
          </w:rPrChange>
        </w:rPr>
        <w:t>&lt;</w:t>
      </w:r>
      <w:proofErr w:type="spellStart"/>
      <w:r w:rsidRPr="00FE39EC">
        <w:rPr>
          <w:b/>
          <w:bCs/>
          <w:i/>
          <w:iCs/>
          <w:lang w:val="en-US"/>
          <w:rPrChange w:id="23" w:author="Shivam Saini" w:date="2020-10-21T13:34:00Z">
            <w:rPr>
              <w:i/>
              <w:iCs/>
            </w:rPr>
          </w:rPrChange>
        </w:rPr>
        <w:t>cluster_file</w:t>
      </w:r>
      <w:ins w:id="24" w:author="Shivam Saini" w:date="2020-10-21T13:35:00Z">
        <w:r w:rsidR="00A317AA">
          <w:rPr>
            <w:b/>
            <w:bCs/>
            <w:i/>
            <w:iCs/>
            <w:lang w:val="en-US"/>
          </w:rPr>
          <w:t>_name</w:t>
        </w:r>
      </w:ins>
      <w:proofErr w:type="spellEnd"/>
      <w:r w:rsidRPr="00FE39EC">
        <w:rPr>
          <w:b/>
          <w:bCs/>
          <w:i/>
          <w:iCs/>
          <w:lang w:val="en-US"/>
          <w:rPrChange w:id="25" w:author="Shivam Saini" w:date="2020-10-21T13:34:00Z">
            <w:rPr>
              <w:i/>
              <w:iCs/>
            </w:rPr>
          </w:rPrChange>
        </w:rPr>
        <w:t>&gt;</w:t>
      </w:r>
      <w:commentRangeEnd w:id="21"/>
      <w:r w:rsidR="00047D49" w:rsidRPr="00FE39EC">
        <w:rPr>
          <w:rStyle w:val="CommentReference"/>
          <w:b/>
          <w:bCs/>
          <w:rPrChange w:id="26" w:author="Shivam Saini" w:date="2020-10-21T13:34:00Z">
            <w:rPr>
              <w:rStyle w:val="CommentReference"/>
            </w:rPr>
          </w:rPrChange>
        </w:rPr>
        <w:commentReference w:id="21"/>
      </w:r>
      <w:ins w:id="27" w:author="Shivam Saini" w:date="2020-10-21T12:48:00Z">
        <w:r w:rsidR="00B0565A" w:rsidRPr="00FE39EC">
          <w:rPr>
            <w:b/>
            <w:bCs/>
            <w:i/>
            <w:iCs/>
            <w:lang w:val="en-US"/>
            <w:rPrChange w:id="28" w:author="Shivam Saini" w:date="2020-10-21T13:34:00Z">
              <w:rPr>
                <w:i/>
                <w:iCs/>
                <w:lang w:val="en-US"/>
              </w:rPr>
            </w:rPrChange>
          </w:rPr>
          <w:t xml:space="preserve"> </w:t>
        </w:r>
        <w:r w:rsidR="003D1DFB" w:rsidRPr="00FE39EC">
          <w:rPr>
            <w:b/>
            <w:bCs/>
            <w:i/>
            <w:iCs/>
            <w:lang w:val="en-US"/>
            <w:rPrChange w:id="29" w:author="Shivam Saini" w:date="2020-10-21T13:34:00Z">
              <w:rPr>
                <w:i/>
                <w:iCs/>
                <w:lang w:val="en-US"/>
              </w:rPr>
            </w:rPrChange>
          </w:rPr>
          <w:t>&lt;readiness_probe_for_k8s&gt;</w:t>
        </w:r>
      </w:ins>
    </w:p>
    <w:p w14:paraId="62EC8F2D" w14:textId="77777777" w:rsidR="009F55CA" w:rsidRPr="005E3F82" w:rsidRDefault="009F55CA" w:rsidP="009F55CA">
      <w:pPr>
        <w:rPr>
          <w:lang w:val="en-US"/>
          <w:rPrChange w:id="30" w:author="Aleksandra Obeso Duque" w:date="2020-10-19T17:08:00Z">
            <w:rPr/>
          </w:rPrChange>
        </w:rPr>
      </w:pPr>
      <w:r w:rsidRPr="005E3F82">
        <w:rPr>
          <w:lang w:val="en-US"/>
          <w:rPrChange w:id="31" w:author="Aleksandra Obeso Duque" w:date="2020-10-19T17:08:00Z">
            <w:rPr/>
          </w:rPrChange>
        </w:rPr>
        <w:t xml:space="preserve">Where </w:t>
      </w:r>
      <w:proofErr w:type="spellStart"/>
      <w:r w:rsidRPr="005E3F82">
        <w:rPr>
          <w:lang w:val="en-US"/>
          <w:rPrChange w:id="32" w:author="Aleksandra Obeso Duque" w:date="2020-10-19T17:08:00Z">
            <w:rPr/>
          </w:rPrChange>
        </w:rPr>
        <w:t>chain_file</w:t>
      </w:r>
      <w:proofErr w:type="spellEnd"/>
      <w:r w:rsidRPr="005E3F82">
        <w:rPr>
          <w:lang w:val="en-US"/>
          <w:rPrChange w:id="33" w:author="Aleksandra Obeso Duque" w:date="2020-10-19T17:08:00Z">
            <w:rPr/>
          </w:rPrChange>
        </w:rPr>
        <w:t xml:space="preserve"> and </w:t>
      </w:r>
      <w:proofErr w:type="spellStart"/>
      <w:r w:rsidRPr="005E3F82">
        <w:rPr>
          <w:lang w:val="en-US"/>
          <w:rPrChange w:id="34" w:author="Aleksandra Obeso Duque" w:date="2020-10-19T17:08:00Z">
            <w:rPr/>
          </w:rPrChange>
        </w:rPr>
        <w:t>cluster_file</w:t>
      </w:r>
      <w:proofErr w:type="spellEnd"/>
      <w:r w:rsidRPr="005E3F82">
        <w:rPr>
          <w:lang w:val="en-US"/>
          <w:rPrChange w:id="35" w:author="Aleksandra Obeso Duque" w:date="2020-10-19T17:08:00Z">
            <w:rPr/>
          </w:rPrChange>
        </w:rPr>
        <w:t xml:space="preserve"> </w:t>
      </w:r>
      <w:proofErr w:type="gramStart"/>
      <w:r w:rsidRPr="005E3F82">
        <w:rPr>
          <w:lang w:val="en-US"/>
          <w:rPrChange w:id="36" w:author="Aleksandra Obeso Duque" w:date="2020-10-19T17:08:00Z">
            <w:rPr/>
          </w:rPrChange>
        </w:rPr>
        <w:t>are</w:t>
      </w:r>
      <w:proofErr w:type="gramEnd"/>
      <w:r w:rsidRPr="005E3F82">
        <w:rPr>
          <w:lang w:val="en-US"/>
          <w:rPrChange w:id="37" w:author="Aleksandra Obeso Duque" w:date="2020-10-19T17:08:00Z">
            <w:rPr/>
          </w:rPrChange>
        </w:rPr>
        <w:t xml:space="preserve"> located under chains and clusters folder respectively inside the application generator project.</w:t>
      </w:r>
    </w:p>
    <w:p w14:paraId="44CC1F5D" w14:textId="0005ADDA" w:rsidR="00D0622E" w:rsidRPr="00FE39EC" w:rsidRDefault="00924934" w:rsidP="009F55CA">
      <w:pPr>
        <w:rPr>
          <w:ins w:id="38" w:author="Shivam Saini" w:date="2020-10-21T13:27:00Z"/>
          <w:lang w:val="en-US"/>
          <w:rPrChange w:id="39" w:author="Shivam Saini" w:date="2020-10-21T13:34:00Z">
            <w:rPr>
              <w:ins w:id="40" w:author="Shivam Saini" w:date="2020-10-21T13:27:00Z"/>
              <w:b/>
              <w:bCs/>
              <w:lang w:val="en-US"/>
            </w:rPr>
          </w:rPrChange>
        </w:rPr>
        <w:sectPr w:rsidR="00D0622E" w:rsidRPr="00FE39EC">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pPr>
      <w:proofErr w:type="spellStart"/>
      <w:r w:rsidRPr="005E3F82">
        <w:rPr>
          <w:lang w:val="en-US"/>
          <w:rPrChange w:id="41" w:author="Aleksandra Obeso Duque" w:date="2020-10-19T17:08:00Z">
            <w:rPr/>
          </w:rPrChange>
        </w:rPr>
        <w:t>Chain_file</w:t>
      </w:r>
      <w:proofErr w:type="spellEnd"/>
      <w:r w:rsidRPr="005E3F82">
        <w:rPr>
          <w:lang w:val="en-US"/>
          <w:rPrChange w:id="42" w:author="Aleksandra Obeso Duque" w:date="2020-10-19T17:08:00Z">
            <w:rPr/>
          </w:rPrChange>
        </w:rPr>
        <w:t xml:space="preserve"> describes the chain of microservices and </w:t>
      </w:r>
      <w:proofErr w:type="spellStart"/>
      <w:r w:rsidRPr="005E3F82">
        <w:rPr>
          <w:lang w:val="en-US"/>
          <w:rPrChange w:id="43" w:author="Aleksandra Obeso Duque" w:date="2020-10-19T17:08:00Z">
            <w:rPr/>
          </w:rPrChange>
        </w:rPr>
        <w:t>cluster_file</w:t>
      </w:r>
      <w:proofErr w:type="spellEnd"/>
      <w:r w:rsidRPr="005E3F82">
        <w:rPr>
          <w:lang w:val="en-US"/>
          <w:rPrChange w:id="44" w:author="Aleksandra Obeso Duque" w:date="2020-10-19T17:08:00Z">
            <w:rPr/>
          </w:rPrChange>
        </w:rPr>
        <w:t xml:space="preserve"> defines how the microservices are placed inside the cluster</w:t>
      </w:r>
      <w:del w:id="45" w:author="Shivam Saini" w:date="2020-10-21T12:53:00Z">
        <w:r w:rsidRPr="005E3F82" w:rsidDel="00EE3B68">
          <w:rPr>
            <w:lang w:val="en-US"/>
            <w:rPrChange w:id="46" w:author="Aleksandra Obeso Duque" w:date="2020-10-19T17:08:00Z">
              <w:rPr/>
            </w:rPrChange>
          </w:rPr>
          <w:delText xml:space="preserve">. </w:delText>
        </w:r>
      </w:del>
      <w:ins w:id="47" w:author="Shivam Saini" w:date="2020-10-21T12:53:00Z">
        <w:r w:rsidR="00EE3B68">
          <w:rPr>
            <w:lang w:val="en-US"/>
          </w:rPr>
          <w:t xml:space="preserve">. </w:t>
        </w:r>
      </w:ins>
      <w:r w:rsidRPr="005E3F82">
        <w:rPr>
          <w:lang w:val="en-US"/>
          <w:rPrChange w:id="48" w:author="Aleksandra Obeso Duque" w:date="2020-10-19T17:08:00Z">
            <w:rPr/>
          </w:rPrChange>
        </w:rPr>
        <w:t>Hence, the user should make appropriate changes before running this command.</w:t>
      </w:r>
      <w:ins w:id="49" w:author="Shivam Saini" w:date="2020-10-21T12:53:00Z">
        <w:r w:rsidR="00EE3B68">
          <w:rPr>
            <w:lang w:val="en-US"/>
          </w:rPr>
          <w:t xml:space="preserve"> Both the </w:t>
        </w:r>
        <w:r w:rsidR="00A210D5">
          <w:rPr>
            <w:lang w:val="en-US"/>
          </w:rPr>
          <w:t xml:space="preserve">files </w:t>
        </w:r>
      </w:ins>
      <w:ins w:id="50" w:author="Shivam Saini" w:date="2020-10-21T13:34:00Z">
        <w:r w:rsidR="00FE39EC">
          <w:rPr>
            <w:lang w:val="en-US"/>
          </w:rPr>
          <w:t>follow</w:t>
        </w:r>
      </w:ins>
      <w:ins w:id="51" w:author="Shivam Saini" w:date="2020-10-21T12:53:00Z">
        <w:r w:rsidR="00A210D5">
          <w:rPr>
            <w:lang w:val="en-US"/>
          </w:rPr>
          <w:t xml:space="preserve"> the JSON format</w:t>
        </w:r>
      </w:ins>
    </w:p>
    <w:p w14:paraId="110AF54F" w14:textId="376F52E6" w:rsidR="00DB52A0" w:rsidRPr="00C319CF" w:rsidRDefault="00DB52A0" w:rsidP="009F55CA">
      <w:pPr>
        <w:rPr>
          <w:ins w:id="52" w:author="Shivam Saini" w:date="2020-10-21T13:07:00Z"/>
          <w:b/>
          <w:bCs/>
          <w:lang w:val="en-US"/>
          <w:rPrChange w:id="53" w:author="Shivam Saini" w:date="2020-10-21T13:25:00Z">
            <w:rPr>
              <w:ins w:id="54" w:author="Shivam Saini" w:date="2020-10-21T13:07:00Z"/>
              <w:lang w:val="en-US"/>
            </w:rPr>
          </w:rPrChange>
        </w:rPr>
      </w:pPr>
      <w:ins w:id="55" w:author="Shivam Saini" w:date="2020-10-21T13:07:00Z">
        <w:r w:rsidRPr="00C319CF">
          <w:rPr>
            <w:b/>
            <w:bCs/>
            <w:lang w:val="en-US"/>
            <w:rPrChange w:id="56" w:author="Shivam Saini" w:date="2020-10-21T13:25:00Z">
              <w:rPr>
                <w:lang w:val="en-US"/>
              </w:rPr>
            </w:rPrChange>
          </w:rPr>
          <w:t xml:space="preserve">Example chain file </w:t>
        </w:r>
      </w:ins>
    </w:p>
    <w:p w14:paraId="57CB74EE" w14:textId="77777777" w:rsidR="00DB52A0" w:rsidRPr="003C64E1" w:rsidRDefault="00DB52A0">
      <w:pPr>
        <w:spacing w:after="0" w:line="240" w:lineRule="auto"/>
        <w:rPr>
          <w:ins w:id="57" w:author="Shivam Saini" w:date="2020-10-21T13:07:00Z"/>
          <w:sz w:val="20"/>
          <w:szCs w:val="20"/>
          <w:lang w:val="en-US"/>
          <w:rPrChange w:id="58" w:author="Shivam Saini" w:date="2020-10-21T13:09:00Z">
            <w:rPr>
              <w:ins w:id="59" w:author="Shivam Saini" w:date="2020-10-21T13:07:00Z"/>
              <w:lang w:val="en-US"/>
            </w:rPr>
          </w:rPrChange>
        </w:rPr>
        <w:pPrChange w:id="60" w:author="Shivam Saini" w:date="2020-10-21T13:09:00Z">
          <w:pPr/>
        </w:pPrChange>
      </w:pPr>
      <w:ins w:id="61" w:author="Shivam Saini" w:date="2020-10-21T13:07:00Z">
        <w:r w:rsidRPr="003C64E1">
          <w:rPr>
            <w:sz w:val="20"/>
            <w:szCs w:val="20"/>
            <w:lang w:val="en-US"/>
            <w:rPrChange w:id="62" w:author="Shivam Saini" w:date="2020-10-21T13:09:00Z">
              <w:rPr>
                <w:lang w:val="en-US"/>
              </w:rPr>
            </w:rPrChange>
          </w:rPr>
          <w:t>{</w:t>
        </w:r>
      </w:ins>
    </w:p>
    <w:p w14:paraId="3351B8A3" w14:textId="77777777" w:rsidR="00DB52A0" w:rsidRPr="003C64E1" w:rsidRDefault="00DB52A0">
      <w:pPr>
        <w:spacing w:after="0" w:line="240" w:lineRule="auto"/>
        <w:rPr>
          <w:ins w:id="63" w:author="Shivam Saini" w:date="2020-10-21T13:07:00Z"/>
          <w:sz w:val="20"/>
          <w:szCs w:val="20"/>
          <w:lang w:val="en-US"/>
          <w:rPrChange w:id="64" w:author="Shivam Saini" w:date="2020-10-21T13:09:00Z">
            <w:rPr>
              <w:ins w:id="65" w:author="Shivam Saini" w:date="2020-10-21T13:07:00Z"/>
              <w:lang w:val="en-US"/>
            </w:rPr>
          </w:rPrChange>
        </w:rPr>
        <w:pPrChange w:id="66" w:author="Shivam Saini" w:date="2020-10-21T13:09:00Z">
          <w:pPr/>
        </w:pPrChange>
      </w:pPr>
      <w:ins w:id="67" w:author="Shivam Saini" w:date="2020-10-21T13:07:00Z">
        <w:r w:rsidRPr="003C64E1">
          <w:rPr>
            <w:sz w:val="20"/>
            <w:szCs w:val="20"/>
            <w:lang w:val="en-US"/>
            <w:rPrChange w:id="68" w:author="Shivam Saini" w:date="2020-10-21T13:09:00Z">
              <w:rPr>
                <w:lang w:val="en-US"/>
              </w:rPr>
            </w:rPrChange>
          </w:rPr>
          <w:t xml:space="preserve">  "</w:t>
        </w:r>
        <w:proofErr w:type="spellStart"/>
        <w:r w:rsidRPr="003C64E1">
          <w:rPr>
            <w:sz w:val="20"/>
            <w:szCs w:val="20"/>
            <w:lang w:val="en-US"/>
            <w:rPrChange w:id="69" w:author="Shivam Saini" w:date="2020-10-21T13:09:00Z">
              <w:rPr>
                <w:lang w:val="en-US"/>
              </w:rPr>
            </w:rPrChange>
          </w:rPr>
          <w:t>serviceID</w:t>
        </w:r>
        <w:proofErr w:type="spellEnd"/>
        <w:r w:rsidRPr="003C64E1">
          <w:rPr>
            <w:sz w:val="20"/>
            <w:szCs w:val="20"/>
            <w:lang w:val="en-US"/>
            <w:rPrChange w:id="70" w:author="Shivam Saini" w:date="2020-10-21T13:09:00Z">
              <w:rPr>
                <w:lang w:val="en-US"/>
              </w:rPr>
            </w:rPrChange>
          </w:rPr>
          <w:t>": 1,</w:t>
        </w:r>
      </w:ins>
    </w:p>
    <w:p w14:paraId="61250773" w14:textId="77777777" w:rsidR="00DB52A0" w:rsidRPr="003C64E1" w:rsidRDefault="00DB52A0">
      <w:pPr>
        <w:spacing w:after="0" w:line="240" w:lineRule="auto"/>
        <w:rPr>
          <w:ins w:id="71" w:author="Shivam Saini" w:date="2020-10-21T13:07:00Z"/>
          <w:sz w:val="20"/>
          <w:szCs w:val="20"/>
          <w:lang w:val="en-US"/>
          <w:rPrChange w:id="72" w:author="Shivam Saini" w:date="2020-10-21T13:09:00Z">
            <w:rPr>
              <w:ins w:id="73" w:author="Shivam Saini" w:date="2020-10-21T13:07:00Z"/>
              <w:lang w:val="en-US"/>
            </w:rPr>
          </w:rPrChange>
        </w:rPr>
        <w:pPrChange w:id="74" w:author="Shivam Saini" w:date="2020-10-21T13:09:00Z">
          <w:pPr/>
        </w:pPrChange>
      </w:pPr>
      <w:ins w:id="75" w:author="Shivam Saini" w:date="2020-10-21T13:07:00Z">
        <w:r w:rsidRPr="003C64E1">
          <w:rPr>
            <w:sz w:val="20"/>
            <w:szCs w:val="20"/>
            <w:lang w:val="en-US"/>
            <w:rPrChange w:id="76" w:author="Shivam Saini" w:date="2020-10-21T13:09:00Z">
              <w:rPr>
                <w:lang w:val="en-US"/>
              </w:rPr>
            </w:rPrChange>
          </w:rPr>
          <w:t xml:space="preserve">  "chains": [</w:t>
        </w:r>
      </w:ins>
    </w:p>
    <w:p w14:paraId="649BB67E" w14:textId="77777777" w:rsidR="00DB52A0" w:rsidRPr="003C64E1" w:rsidRDefault="00DB52A0">
      <w:pPr>
        <w:spacing w:after="0" w:line="240" w:lineRule="auto"/>
        <w:rPr>
          <w:ins w:id="77" w:author="Shivam Saini" w:date="2020-10-21T13:07:00Z"/>
          <w:sz w:val="20"/>
          <w:szCs w:val="20"/>
          <w:lang w:val="en-US"/>
          <w:rPrChange w:id="78" w:author="Shivam Saini" w:date="2020-10-21T13:09:00Z">
            <w:rPr>
              <w:ins w:id="79" w:author="Shivam Saini" w:date="2020-10-21T13:07:00Z"/>
              <w:lang w:val="en-US"/>
            </w:rPr>
          </w:rPrChange>
        </w:rPr>
        <w:pPrChange w:id="80" w:author="Shivam Saini" w:date="2020-10-21T13:09:00Z">
          <w:pPr/>
        </w:pPrChange>
      </w:pPr>
      <w:ins w:id="81" w:author="Shivam Saini" w:date="2020-10-21T13:07:00Z">
        <w:r w:rsidRPr="003C64E1">
          <w:rPr>
            <w:sz w:val="20"/>
            <w:szCs w:val="20"/>
            <w:lang w:val="en-US"/>
            <w:rPrChange w:id="82" w:author="Shivam Saini" w:date="2020-10-21T13:09:00Z">
              <w:rPr>
                <w:lang w:val="en-US"/>
              </w:rPr>
            </w:rPrChange>
          </w:rPr>
          <w:t xml:space="preserve">    {</w:t>
        </w:r>
      </w:ins>
    </w:p>
    <w:p w14:paraId="44B4F94F" w14:textId="77777777" w:rsidR="00DB52A0" w:rsidRPr="003C64E1" w:rsidRDefault="00DB52A0">
      <w:pPr>
        <w:spacing w:after="0" w:line="240" w:lineRule="auto"/>
        <w:rPr>
          <w:ins w:id="83" w:author="Shivam Saini" w:date="2020-10-21T13:07:00Z"/>
          <w:sz w:val="20"/>
          <w:szCs w:val="20"/>
          <w:lang w:val="en-US"/>
          <w:rPrChange w:id="84" w:author="Shivam Saini" w:date="2020-10-21T13:09:00Z">
            <w:rPr>
              <w:ins w:id="85" w:author="Shivam Saini" w:date="2020-10-21T13:07:00Z"/>
              <w:lang w:val="en-US"/>
            </w:rPr>
          </w:rPrChange>
        </w:rPr>
        <w:pPrChange w:id="86" w:author="Shivam Saini" w:date="2020-10-21T13:09:00Z">
          <w:pPr/>
        </w:pPrChange>
      </w:pPr>
      <w:ins w:id="87" w:author="Shivam Saini" w:date="2020-10-21T13:07:00Z">
        <w:r w:rsidRPr="003C64E1">
          <w:rPr>
            <w:sz w:val="20"/>
            <w:szCs w:val="20"/>
            <w:lang w:val="en-US"/>
            <w:rPrChange w:id="88" w:author="Shivam Saini" w:date="2020-10-21T13:09:00Z">
              <w:rPr>
                <w:lang w:val="en-US"/>
              </w:rPr>
            </w:rPrChange>
          </w:rPr>
          <w:t xml:space="preserve">      "latency": 0.045,</w:t>
        </w:r>
      </w:ins>
    </w:p>
    <w:p w14:paraId="6DCD1700" w14:textId="77777777" w:rsidR="00DB52A0" w:rsidRPr="003C64E1" w:rsidRDefault="00DB52A0">
      <w:pPr>
        <w:spacing w:after="0" w:line="240" w:lineRule="auto"/>
        <w:rPr>
          <w:ins w:id="89" w:author="Shivam Saini" w:date="2020-10-21T13:07:00Z"/>
          <w:sz w:val="20"/>
          <w:szCs w:val="20"/>
          <w:lang w:val="en-US"/>
          <w:rPrChange w:id="90" w:author="Shivam Saini" w:date="2020-10-21T13:09:00Z">
            <w:rPr>
              <w:ins w:id="91" w:author="Shivam Saini" w:date="2020-10-21T13:07:00Z"/>
              <w:lang w:val="en-US"/>
            </w:rPr>
          </w:rPrChange>
        </w:rPr>
        <w:pPrChange w:id="92" w:author="Shivam Saini" w:date="2020-10-21T13:09:00Z">
          <w:pPr/>
        </w:pPrChange>
      </w:pPr>
      <w:ins w:id="93" w:author="Shivam Saini" w:date="2020-10-21T13:07:00Z">
        <w:r w:rsidRPr="003C64E1">
          <w:rPr>
            <w:sz w:val="20"/>
            <w:szCs w:val="20"/>
            <w:lang w:val="en-US"/>
            <w:rPrChange w:id="94" w:author="Shivam Saini" w:date="2020-10-21T13:09:00Z">
              <w:rPr>
                <w:lang w:val="en-US"/>
              </w:rPr>
            </w:rPrChange>
          </w:rPr>
          <w:t xml:space="preserve">      "</w:t>
        </w:r>
        <w:proofErr w:type="spellStart"/>
        <w:r w:rsidRPr="003C64E1">
          <w:rPr>
            <w:sz w:val="20"/>
            <w:szCs w:val="20"/>
            <w:lang w:val="en-US"/>
            <w:rPrChange w:id="95" w:author="Shivam Saini" w:date="2020-10-21T13:09:00Z">
              <w:rPr>
                <w:lang w:val="en-US"/>
              </w:rPr>
            </w:rPrChange>
          </w:rPr>
          <w:t>chainID</w:t>
        </w:r>
        <w:proofErr w:type="spellEnd"/>
        <w:r w:rsidRPr="003C64E1">
          <w:rPr>
            <w:sz w:val="20"/>
            <w:szCs w:val="20"/>
            <w:lang w:val="en-US"/>
            <w:rPrChange w:id="96" w:author="Shivam Saini" w:date="2020-10-21T13:09:00Z">
              <w:rPr>
                <w:lang w:val="en-US"/>
              </w:rPr>
            </w:rPrChange>
          </w:rPr>
          <w:t>": "1",</w:t>
        </w:r>
      </w:ins>
    </w:p>
    <w:p w14:paraId="6FF849E4" w14:textId="77777777" w:rsidR="00DB52A0" w:rsidRPr="003C64E1" w:rsidRDefault="00DB52A0">
      <w:pPr>
        <w:spacing w:after="0" w:line="240" w:lineRule="auto"/>
        <w:rPr>
          <w:ins w:id="97" w:author="Shivam Saini" w:date="2020-10-21T13:07:00Z"/>
          <w:sz w:val="20"/>
          <w:szCs w:val="20"/>
          <w:lang w:val="en-US"/>
          <w:rPrChange w:id="98" w:author="Shivam Saini" w:date="2020-10-21T13:09:00Z">
            <w:rPr>
              <w:ins w:id="99" w:author="Shivam Saini" w:date="2020-10-21T13:07:00Z"/>
              <w:lang w:val="en-US"/>
            </w:rPr>
          </w:rPrChange>
        </w:rPr>
        <w:pPrChange w:id="100" w:author="Shivam Saini" w:date="2020-10-21T13:09:00Z">
          <w:pPr/>
        </w:pPrChange>
      </w:pPr>
      <w:ins w:id="101" w:author="Shivam Saini" w:date="2020-10-21T13:07:00Z">
        <w:r w:rsidRPr="003C64E1">
          <w:rPr>
            <w:sz w:val="20"/>
            <w:szCs w:val="20"/>
            <w:lang w:val="en-US"/>
            <w:rPrChange w:id="102" w:author="Shivam Saini" w:date="2020-10-21T13:09:00Z">
              <w:rPr>
                <w:lang w:val="en-US"/>
              </w:rPr>
            </w:rPrChange>
          </w:rPr>
          <w:t xml:space="preserve">      "</w:t>
        </w:r>
        <w:proofErr w:type="spellStart"/>
        <w:r w:rsidRPr="003C64E1">
          <w:rPr>
            <w:sz w:val="20"/>
            <w:szCs w:val="20"/>
            <w:lang w:val="en-US"/>
            <w:rPrChange w:id="103" w:author="Shivam Saini" w:date="2020-10-21T13:09:00Z">
              <w:rPr>
                <w:lang w:val="en-US"/>
              </w:rPr>
            </w:rPrChange>
          </w:rPr>
          <w:t>microServices</w:t>
        </w:r>
        <w:proofErr w:type="spellEnd"/>
        <w:r w:rsidRPr="003C64E1">
          <w:rPr>
            <w:sz w:val="20"/>
            <w:szCs w:val="20"/>
            <w:lang w:val="en-US"/>
            <w:rPrChange w:id="104" w:author="Shivam Saini" w:date="2020-10-21T13:09:00Z">
              <w:rPr>
                <w:lang w:val="en-US"/>
              </w:rPr>
            </w:rPrChange>
          </w:rPr>
          <w:t>": [</w:t>
        </w:r>
      </w:ins>
    </w:p>
    <w:p w14:paraId="2337A970" w14:textId="77777777" w:rsidR="00DB52A0" w:rsidRPr="003C64E1" w:rsidRDefault="00DB52A0">
      <w:pPr>
        <w:spacing w:after="0" w:line="240" w:lineRule="auto"/>
        <w:rPr>
          <w:ins w:id="105" w:author="Shivam Saini" w:date="2020-10-21T13:07:00Z"/>
          <w:sz w:val="20"/>
          <w:szCs w:val="20"/>
          <w:lang w:val="en-US"/>
          <w:rPrChange w:id="106" w:author="Shivam Saini" w:date="2020-10-21T13:09:00Z">
            <w:rPr>
              <w:ins w:id="107" w:author="Shivam Saini" w:date="2020-10-21T13:07:00Z"/>
              <w:lang w:val="en-US"/>
            </w:rPr>
          </w:rPrChange>
        </w:rPr>
        <w:pPrChange w:id="108" w:author="Shivam Saini" w:date="2020-10-21T13:09:00Z">
          <w:pPr/>
        </w:pPrChange>
      </w:pPr>
      <w:ins w:id="109" w:author="Shivam Saini" w:date="2020-10-21T13:07:00Z">
        <w:r w:rsidRPr="003C64E1">
          <w:rPr>
            <w:sz w:val="20"/>
            <w:szCs w:val="20"/>
            <w:lang w:val="en-US"/>
            <w:rPrChange w:id="110" w:author="Shivam Saini" w:date="2020-10-21T13:09:00Z">
              <w:rPr>
                <w:lang w:val="en-US"/>
              </w:rPr>
            </w:rPrChange>
          </w:rPr>
          <w:t xml:space="preserve">        "</w:t>
        </w:r>
        <w:proofErr w:type="spellStart"/>
        <w:r w:rsidRPr="003C64E1">
          <w:rPr>
            <w:sz w:val="20"/>
            <w:szCs w:val="20"/>
            <w:lang w:val="en-US"/>
            <w:rPrChange w:id="111" w:author="Shivam Saini" w:date="2020-10-21T13:09:00Z">
              <w:rPr>
                <w:lang w:val="en-US"/>
              </w:rPr>
            </w:rPrChange>
          </w:rPr>
          <w:t>productpage</w:t>
        </w:r>
        <w:proofErr w:type="spellEnd"/>
        <w:r w:rsidRPr="003C64E1">
          <w:rPr>
            <w:sz w:val="20"/>
            <w:szCs w:val="20"/>
            <w:lang w:val="en-US"/>
            <w:rPrChange w:id="112" w:author="Shivam Saini" w:date="2020-10-21T13:09:00Z">
              <w:rPr>
                <w:lang w:val="en-US"/>
              </w:rPr>
            </w:rPrChange>
          </w:rPr>
          <w:t>",</w:t>
        </w:r>
      </w:ins>
    </w:p>
    <w:p w14:paraId="296C0009" w14:textId="77777777" w:rsidR="00DB52A0" w:rsidRPr="003C64E1" w:rsidRDefault="00DB52A0">
      <w:pPr>
        <w:spacing w:after="0" w:line="240" w:lineRule="auto"/>
        <w:rPr>
          <w:ins w:id="113" w:author="Shivam Saini" w:date="2020-10-21T13:07:00Z"/>
          <w:sz w:val="20"/>
          <w:szCs w:val="20"/>
          <w:lang w:val="en-US"/>
          <w:rPrChange w:id="114" w:author="Shivam Saini" w:date="2020-10-21T13:09:00Z">
            <w:rPr>
              <w:ins w:id="115" w:author="Shivam Saini" w:date="2020-10-21T13:07:00Z"/>
              <w:lang w:val="en-US"/>
            </w:rPr>
          </w:rPrChange>
        </w:rPr>
        <w:pPrChange w:id="116" w:author="Shivam Saini" w:date="2020-10-21T13:09:00Z">
          <w:pPr/>
        </w:pPrChange>
      </w:pPr>
      <w:ins w:id="117" w:author="Shivam Saini" w:date="2020-10-21T13:07:00Z">
        <w:r w:rsidRPr="003C64E1">
          <w:rPr>
            <w:sz w:val="20"/>
            <w:szCs w:val="20"/>
            <w:lang w:val="en-US"/>
            <w:rPrChange w:id="118" w:author="Shivam Saini" w:date="2020-10-21T13:09:00Z">
              <w:rPr>
                <w:lang w:val="en-US"/>
              </w:rPr>
            </w:rPrChange>
          </w:rPr>
          <w:t xml:space="preserve">        "details",</w:t>
        </w:r>
      </w:ins>
    </w:p>
    <w:p w14:paraId="2F4A24A6" w14:textId="77777777" w:rsidR="00DB52A0" w:rsidRPr="003C64E1" w:rsidRDefault="00DB52A0">
      <w:pPr>
        <w:spacing w:after="0" w:line="240" w:lineRule="auto"/>
        <w:rPr>
          <w:ins w:id="119" w:author="Shivam Saini" w:date="2020-10-21T13:07:00Z"/>
          <w:sz w:val="20"/>
          <w:szCs w:val="20"/>
          <w:lang w:val="en-US"/>
          <w:rPrChange w:id="120" w:author="Shivam Saini" w:date="2020-10-21T13:09:00Z">
            <w:rPr>
              <w:ins w:id="121" w:author="Shivam Saini" w:date="2020-10-21T13:07:00Z"/>
              <w:lang w:val="en-US"/>
            </w:rPr>
          </w:rPrChange>
        </w:rPr>
        <w:pPrChange w:id="122" w:author="Shivam Saini" w:date="2020-10-21T13:09:00Z">
          <w:pPr/>
        </w:pPrChange>
      </w:pPr>
      <w:ins w:id="123" w:author="Shivam Saini" w:date="2020-10-21T13:07:00Z">
        <w:r w:rsidRPr="003C64E1">
          <w:rPr>
            <w:sz w:val="20"/>
            <w:szCs w:val="20"/>
            <w:lang w:val="en-US"/>
            <w:rPrChange w:id="124" w:author="Shivam Saini" w:date="2020-10-21T13:09:00Z">
              <w:rPr>
                <w:lang w:val="en-US"/>
              </w:rPr>
            </w:rPrChange>
          </w:rPr>
          <w:t xml:space="preserve">        "reviews",</w:t>
        </w:r>
      </w:ins>
    </w:p>
    <w:p w14:paraId="4A6CC3CE" w14:textId="77777777" w:rsidR="00DB52A0" w:rsidRPr="003C64E1" w:rsidRDefault="00DB52A0">
      <w:pPr>
        <w:spacing w:after="0" w:line="240" w:lineRule="auto"/>
        <w:rPr>
          <w:ins w:id="125" w:author="Shivam Saini" w:date="2020-10-21T13:07:00Z"/>
          <w:sz w:val="20"/>
          <w:szCs w:val="20"/>
          <w:lang w:val="en-US"/>
          <w:rPrChange w:id="126" w:author="Shivam Saini" w:date="2020-10-21T13:09:00Z">
            <w:rPr>
              <w:ins w:id="127" w:author="Shivam Saini" w:date="2020-10-21T13:07:00Z"/>
              <w:lang w:val="en-US"/>
            </w:rPr>
          </w:rPrChange>
        </w:rPr>
        <w:pPrChange w:id="128" w:author="Shivam Saini" w:date="2020-10-21T13:09:00Z">
          <w:pPr/>
        </w:pPrChange>
      </w:pPr>
      <w:ins w:id="129" w:author="Shivam Saini" w:date="2020-10-21T13:07:00Z">
        <w:r w:rsidRPr="003C64E1">
          <w:rPr>
            <w:sz w:val="20"/>
            <w:szCs w:val="20"/>
            <w:lang w:val="en-US"/>
            <w:rPrChange w:id="130" w:author="Shivam Saini" w:date="2020-10-21T13:09:00Z">
              <w:rPr>
                <w:lang w:val="en-US"/>
              </w:rPr>
            </w:rPrChange>
          </w:rPr>
          <w:t xml:space="preserve">        "ratings"</w:t>
        </w:r>
      </w:ins>
    </w:p>
    <w:p w14:paraId="49A084F6" w14:textId="77777777" w:rsidR="00DB52A0" w:rsidRPr="003C64E1" w:rsidRDefault="00DB52A0">
      <w:pPr>
        <w:spacing w:after="0" w:line="240" w:lineRule="auto"/>
        <w:rPr>
          <w:ins w:id="131" w:author="Shivam Saini" w:date="2020-10-21T13:07:00Z"/>
          <w:sz w:val="20"/>
          <w:szCs w:val="20"/>
          <w:lang w:val="en-US"/>
          <w:rPrChange w:id="132" w:author="Shivam Saini" w:date="2020-10-21T13:09:00Z">
            <w:rPr>
              <w:ins w:id="133" w:author="Shivam Saini" w:date="2020-10-21T13:07:00Z"/>
              <w:lang w:val="en-US"/>
            </w:rPr>
          </w:rPrChange>
        </w:rPr>
        <w:pPrChange w:id="134" w:author="Shivam Saini" w:date="2020-10-21T13:09:00Z">
          <w:pPr/>
        </w:pPrChange>
      </w:pPr>
      <w:ins w:id="135" w:author="Shivam Saini" w:date="2020-10-21T13:07:00Z">
        <w:r w:rsidRPr="003C64E1">
          <w:rPr>
            <w:sz w:val="20"/>
            <w:szCs w:val="20"/>
            <w:lang w:val="en-US"/>
            <w:rPrChange w:id="136" w:author="Shivam Saini" w:date="2020-10-21T13:09:00Z">
              <w:rPr>
                <w:lang w:val="en-US"/>
              </w:rPr>
            </w:rPrChange>
          </w:rPr>
          <w:t xml:space="preserve">      ]</w:t>
        </w:r>
      </w:ins>
    </w:p>
    <w:p w14:paraId="2E19A404" w14:textId="77777777" w:rsidR="00DB52A0" w:rsidRPr="003C64E1" w:rsidRDefault="00DB52A0">
      <w:pPr>
        <w:spacing w:after="0" w:line="240" w:lineRule="auto"/>
        <w:rPr>
          <w:ins w:id="137" w:author="Shivam Saini" w:date="2020-10-21T13:07:00Z"/>
          <w:sz w:val="20"/>
          <w:szCs w:val="20"/>
          <w:lang w:val="en-US"/>
          <w:rPrChange w:id="138" w:author="Shivam Saini" w:date="2020-10-21T13:09:00Z">
            <w:rPr>
              <w:ins w:id="139" w:author="Shivam Saini" w:date="2020-10-21T13:07:00Z"/>
              <w:lang w:val="en-US"/>
            </w:rPr>
          </w:rPrChange>
        </w:rPr>
        <w:pPrChange w:id="140" w:author="Shivam Saini" w:date="2020-10-21T13:09:00Z">
          <w:pPr/>
        </w:pPrChange>
      </w:pPr>
      <w:ins w:id="141" w:author="Shivam Saini" w:date="2020-10-21T13:07:00Z">
        <w:r w:rsidRPr="003C64E1">
          <w:rPr>
            <w:sz w:val="20"/>
            <w:szCs w:val="20"/>
            <w:lang w:val="en-US"/>
            <w:rPrChange w:id="142" w:author="Shivam Saini" w:date="2020-10-21T13:09:00Z">
              <w:rPr>
                <w:lang w:val="en-US"/>
              </w:rPr>
            </w:rPrChange>
          </w:rPr>
          <w:t xml:space="preserve">    },</w:t>
        </w:r>
      </w:ins>
    </w:p>
    <w:p w14:paraId="28B5EE58" w14:textId="77777777" w:rsidR="00DB52A0" w:rsidRPr="003C64E1" w:rsidRDefault="00DB52A0">
      <w:pPr>
        <w:spacing w:after="0" w:line="240" w:lineRule="auto"/>
        <w:rPr>
          <w:ins w:id="143" w:author="Shivam Saini" w:date="2020-10-21T13:07:00Z"/>
          <w:sz w:val="20"/>
          <w:szCs w:val="20"/>
          <w:lang w:val="en-US"/>
          <w:rPrChange w:id="144" w:author="Shivam Saini" w:date="2020-10-21T13:09:00Z">
            <w:rPr>
              <w:ins w:id="145" w:author="Shivam Saini" w:date="2020-10-21T13:07:00Z"/>
              <w:lang w:val="en-US"/>
            </w:rPr>
          </w:rPrChange>
        </w:rPr>
        <w:pPrChange w:id="146" w:author="Shivam Saini" w:date="2020-10-21T13:09:00Z">
          <w:pPr/>
        </w:pPrChange>
      </w:pPr>
      <w:ins w:id="147" w:author="Shivam Saini" w:date="2020-10-21T13:07:00Z">
        <w:r w:rsidRPr="003C64E1">
          <w:rPr>
            <w:sz w:val="20"/>
            <w:szCs w:val="20"/>
            <w:lang w:val="en-US"/>
            <w:rPrChange w:id="148" w:author="Shivam Saini" w:date="2020-10-21T13:09:00Z">
              <w:rPr>
                <w:lang w:val="en-US"/>
              </w:rPr>
            </w:rPrChange>
          </w:rPr>
          <w:t xml:space="preserve">    {</w:t>
        </w:r>
      </w:ins>
    </w:p>
    <w:p w14:paraId="668564FB" w14:textId="77777777" w:rsidR="00DB52A0" w:rsidRPr="003C64E1" w:rsidRDefault="00DB52A0">
      <w:pPr>
        <w:spacing w:after="0" w:line="240" w:lineRule="auto"/>
        <w:rPr>
          <w:ins w:id="149" w:author="Shivam Saini" w:date="2020-10-21T13:07:00Z"/>
          <w:sz w:val="20"/>
          <w:szCs w:val="20"/>
          <w:lang w:val="en-US"/>
          <w:rPrChange w:id="150" w:author="Shivam Saini" w:date="2020-10-21T13:09:00Z">
            <w:rPr>
              <w:ins w:id="151" w:author="Shivam Saini" w:date="2020-10-21T13:07:00Z"/>
              <w:lang w:val="en-US"/>
            </w:rPr>
          </w:rPrChange>
        </w:rPr>
        <w:pPrChange w:id="152" w:author="Shivam Saini" w:date="2020-10-21T13:09:00Z">
          <w:pPr/>
        </w:pPrChange>
      </w:pPr>
      <w:ins w:id="153" w:author="Shivam Saini" w:date="2020-10-21T13:07:00Z">
        <w:r w:rsidRPr="003C64E1">
          <w:rPr>
            <w:sz w:val="20"/>
            <w:szCs w:val="20"/>
            <w:lang w:val="en-US"/>
            <w:rPrChange w:id="154" w:author="Shivam Saini" w:date="2020-10-21T13:09:00Z">
              <w:rPr>
                <w:lang w:val="en-US"/>
              </w:rPr>
            </w:rPrChange>
          </w:rPr>
          <w:t xml:space="preserve">      "latency": 0.090,</w:t>
        </w:r>
      </w:ins>
    </w:p>
    <w:p w14:paraId="267FE82C" w14:textId="77777777" w:rsidR="00DB52A0" w:rsidRPr="003C64E1" w:rsidRDefault="00DB52A0">
      <w:pPr>
        <w:spacing w:after="0" w:line="240" w:lineRule="auto"/>
        <w:rPr>
          <w:ins w:id="155" w:author="Shivam Saini" w:date="2020-10-21T13:07:00Z"/>
          <w:sz w:val="20"/>
          <w:szCs w:val="20"/>
          <w:lang w:val="en-US"/>
          <w:rPrChange w:id="156" w:author="Shivam Saini" w:date="2020-10-21T13:09:00Z">
            <w:rPr>
              <w:ins w:id="157" w:author="Shivam Saini" w:date="2020-10-21T13:07:00Z"/>
              <w:lang w:val="en-US"/>
            </w:rPr>
          </w:rPrChange>
        </w:rPr>
        <w:pPrChange w:id="158" w:author="Shivam Saini" w:date="2020-10-21T13:09:00Z">
          <w:pPr/>
        </w:pPrChange>
      </w:pPr>
      <w:ins w:id="159" w:author="Shivam Saini" w:date="2020-10-21T13:07:00Z">
        <w:r w:rsidRPr="003C64E1">
          <w:rPr>
            <w:sz w:val="20"/>
            <w:szCs w:val="20"/>
            <w:lang w:val="en-US"/>
            <w:rPrChange w:id="160" w:author="Shivam Saini" w:date="2020-10-21T13:09:00Z">
              <w:rPr>
                <w:lang w:val="en-US"/>
              </w:rPr>
            </w:rPrChange>
          </w:rPr>
          <w:t xml:space="preserve">      "</w:t>
        </w:r>
        <w:proofErr w:type="spellStart"/>
        <w:r w:rsidRPr="003C64E1">
          <w:rPr>
            <w:sz w:val="20"/>
            <w:szCs w:val="20"/>
            <w:lang w:val="en-US"/>
            <w:rPrChange w:id="161" w:author="Shivam Saini" w:date="2020-10-21T13:09:00Z">
              <w:rPr>
                <w:lang w:val="en-US"/>
              </w:rPr>
            </w:rPrChange>
          </w:rPr>
          <w:t>chainID</w:t>
        </w:r>
        <w:proofErr w:type="spellEnd"/>
        <w:r w:rsidRPr="003C64E1">
          <w:rPr>
            <w:sz w:val="20"/>
            <w:szCs w:val="20"/>
            <w:lang w:val="en-US"/>
            <w:rPrChange w:id="162" w:author="Shivam Saini" w:date="2020-10-21T13:09:00Z">
              <w:rPr>
                <w:lang w:val="en-US"/>
              </w:rPr>
            </w:rPrChange>
          </w:rPr>
          <w:t>": "2",</w:t>
        </w:r>
      </w:ins>
    </w:p>
    <w:p w14:paraId="13FAA48C" w14:textId="77777777" w:rsidR="00DB52A0" w:rsidRPr="003C64E1" w:rsidRDefault="00DB52A0">
      <w:pPr>
        <w:spacing w:after="0" w:line="240" w:lineRule="auto"/>
        <w:rPr>
          <w:ins w:id="163" w:author="Shivam Saini" w:date="2020-10-21T13:07:00Z"/>
          <w:sz w:val="20"/>
          <w:szCs w:val="20"/>
          <w:lang w:val="en-US"/>
          <w:rPrChange w:id="164" w:author="Shivam Saini" w:date="2020-10-21T13:09:00Z">
            <w:rPr>
              <w:ins w:id="165" w:author="Shivam Saini" w:date="2020-10-21T13:07:00Z"/>
              <w:lang w:val="en-US"/>
            </w:rPr>
          </w:rPrChange>
        </w:rPr>
        <w:pPrChange w:id="166" w:author="Shivam Saini" w:date="2020-10-21T13:09:00Z">
          <w:pPr/>
        </w:pPrChange>
      </w:pPr>
      <w:ins w:id="167" w:author="Shivam Saini" w:date="2020-10-21T13:07:00Z">
        <w:r w:rsidRPr="003C64E1">
          <w:rPr>
            <w:sz w:val="20"/>
            <w:szCs w:val="20"/>
            <w:lang w:val="en-US"/>
            <w:rPrChange w:id="168" w:author="Shivam Saini" w:date="2020-10-21T13:09:00Z">
              <w:rPr>
                <w:lang w:val="en-US"/>
              </w:rPr>
            </w:rPrChange>
          </w:rPr>
          <w:t xml:space="preserve">      "</w:t>
        </w:r>
        <w:proofErr w:type="spellStart"/>
        <w:r w:rsidRPr="003C64E1">
          <w:rPr>
            <w:sz w:val="20"/>
            <w:szCs w:val="20"/>
            <w:lang w:val="en-US"/>
            <w:rPrChange w:id="169" w:author="Shivam Saini" w:date="2020-10-21T13:09:00Z">
              <w:rPr>
                <w:lang w:val="en-US"/>
              </w:rPr>
            </w:rPrChange>
          </w:rPr>
          <w:t>microServices</w:t>
        </w:r>
        <w:proofErr w:type="spellEnd"/>
        <w:r w:rsidRPr="003C64E1">
          <w:rPr>
            <w:sz w:val="20"/>
            <w:szCs w:val="20"/>
            <w:lang w:val="en-US"/>
            <w:rPrChange w:id="170" w:author="Shivam Saini" w:date="2020-10-21T13:09:00Z">
              <w:rPr>
                <w:lang w:val="en-US"/>
              </w:rPr>
            </w:rPrChange>
          </w:rPr>
          <w:t>": [</w:t>
        </w:r>
      </w:ins>
    </w:p>
    <w:p w14:paraId="11874A0E" w14:textId="77777777" w:rsidR="00DB52A0" w:rsidRPr="003C64E1" w:rsidRDefault="00DB52A0">
      <w:pPr>
        <w:spacing w:after="0" w:line="240" w:lineRule="auto"/>
        <w:rPr>
          <w:ins w:id="171" w:author="Shivam Saini" w:date="2020-10-21T13:07:00Z"/>
          <w:sz w:val="20"/>
          <w:szCs w:val="20"/>
          <w:lang w:val="en-US"/>
          <w:rPrChange w:id="172" w:author="Shivam Saini" w:date="2020-10-21T13:09:00Z">
            <w:rPr>
              <w:ins w:id="173" w:author="Shivam Saini" w:date="2020-10-21T13:07:00Z"/>
              <w:lang w:val="en-US"/>
            </w:rPr>
          </w:rPrChange>
        </w:rPr>
        <w:pPrChange w:id="174" w:author="Shivam Saini" w:date="2020-10-21T13:09:00Z">
          <w:pPr/>
        </w:pPrChange>
      </w:pPr>
      <w:ins w:id="175" w:author="Shivam Saini" w:date="2020-10-21T13:07:00Z">
        <w:r w:rsidRPr="003C64E1">
          <w:rPr>
            <w:sz w:val="20"/>
            <w:szCs w:val="20"/>
            <w:lang w:val="en-US"/>
            <w:rPrChange w:id="176" w:author="Shivam Saini" w:date="2020-10-21T13:09:00Z">
              <w:rPr>
                <w:lang w:val="en-US"/>
              </w:rPr>
            </w:rPrChange>
          </w:rPr>
          <w:t xml:space="preserve">        "reviews",</w:t>
        </w:r>
      </w:ins>
    </w:p>
    <w:p w14:paraId="0E30C199" w14:textId="77777777" w:rsidR="00DB52A0" w:rsidRPr="003C64E1" w:rsidRDefault="00DB52A0">
      <w:pPr>
        <w:spacing w:after="0" w:line="240" w:lineRule="auto"/>
        <w:rPr>
          <w:ins w:id="177" w:author="Shivam Saini" w:date="2020-10-21T13:07:00Z"/>
          <w:sz w:val="20"/>
          <w:szCs w:val="20"/>
          <w:lang w:val="en-US"/>
          <w:rPrChange w:id="178" w:author="Shivam Saini" w:date="2020-10-21T13:09:00Z">
            <w:rPr>
              <w:ins w:id="179" w:author="Shivam Saini" w:date="2020-10-21T13:07:00Z"/>
              <w:lang w:val="en-US"/>
            </w:rPr>
          </w:rPrChange>
        </w:rPr>
        <w:pPrChange w:id="180" w:author="Shivam Saini" w:date="2020-10-21T13:09:00Z">
          <w:pPr/>
        </w:pPrChange>
      </w:pPr>
      <w:ins w:id="181" w:author="Shivam Saini" w:date="2020-10-21T13:07:00Z">
        <w:r w:rsidRPr="003C64E1">
          <w:rPr>
            <w:sz w:val="20"/>
            <w:szCs w:val="20"/>
            <w:lang w:val="en-US"/>
            <w:rPrChange w:id="182" w:author="Shivam Saini" w:date="2020-10-21T13:09:00Z">
              <w:rPr>
                <w:lang w:val="en-US"/>
              </w:rPr>
            </w:rPrChange>
          </w:rPr>
          <w:t xml:space="preserve">        "ratings"</w:t>
        </w:r>
      </w:ins>
    </w:p>
    <w:p w14:paraId="7F7FBB22" w14:textId="77777777" w:rsidR="00DB52A0" w:rsidRPr="003C64E1" w:rsidRDefault="00DB52A0">
      <w:pPr>
        <w:spacing w:after="0" w:line="240" w:lineRule="auto"/>
        <w:rPr>
          <w:ins w:id="183" w:author="Shivam Saini" w:date="2020-10-21T13:07:00Z"/>
          <w:sz w:val="20"/>
          <w:szCs w:val="20"/>
          <w:lang w:val="en-US"/>
          <w:rPrChange w:id="184" w:author="Shivam Saini" w:date="2020-10-21T13:09:00Z">
            <w:rPr>
              <w:ins w:id="185" w:author="Shivam Saini" w:date="2020-10-21T13:07:00Z"/>
              <w:lang w:val="en-US"/>
            </w:rPr>
          </w:rPrChange>
        </w:rPr>
        <w:pPrChange w:id="186" w:author="Shivam Saini" w:date="2020-10-21T13:09:00Z">
          <w:pPr/>
        </w:pPrChange>
      </w:pPr>
      <w:ins w:id="187" w:author="Shivam Saini" w:date="2020-10-21T13:07:00Z">
        <w:r w:rsidRPr="003C64E1">
          <w:rPr>
            <w:sz w:val="20"/>
            <w:szCs w:val="20"/>
            <w:lang w:val="en-US"/>
            <w:rPrChange w:id="188" w:author="Shivam Saini" w:date="2020-10-21T13:09:00Z">
              <w:rPr>
                <w:lang w:val="en-US"/>
              </w:rPr>
            </w:rPrChange>
          </w:rPr>
          <w:t xml:space="preserve">      ]</w:t>
        </w:r>
      </w:ins>
    </w:p>
    <w:p w14:paraId="623AFC2A" w14:textId="77777777" w:rsidR="00DB52A0" w:rsidRPr="003C64E1" w:rsidRDefault="00DB52A0">
      <w:pPr>
        <w:spacing w:after="0" w:line="240" w:lineRule="auto"/>
        <w:rPr>
          <w:ins w:id="189" w:author="Shivam Saini" w:date="2020-10-21T13:07:00Z"/>
          <w:sz w:val="20"/>
          <w:szCs w:val="20"/>
          <w:lang w:val="en-US"/>
          <w:rPrChange w:id="190" w:author="Shivam Saini" w:date="2020-10-21T13:09:00Z">
            <w:rPr>
              <w:ins w:id="191" w:author="Shivam Saini" w:date="2020-10-21T13:07:00Z"/>
              <w:lang w:val="en-US"/>
            </w:rPr>
          </w:rPrChange>
        </w:rPr>
        <w:pPrChange w:id="192" w:author="Shivam Saini" w:date="2020-10-21T13:09:00Z">
          <w:pPr/>
        </w:pPrChange>
      </w:pPr>
      <w:ins w:id="193" w:author="Shivam Saini" w:date="2020-10-21T13:07:00Z">
        <w:r w:rsidRPr="003C64E1">
          <w:rPr>
            <w:sz w:val="20"/>
            <w:szCs w:val="20"/>
            <w:lang w:val="en-US"/>
            <w:rPrChange w:id="194" w:author="Shivam Saini" w:date="2020-10-21T13:09:00Z">
              <w:rPr>
                <w:lang w:val="en-US"/>
              </w:rPr>
            </w:rPrChange>
          </w:rPr>
          <w:t xml:space="preserve">    }</w:t>
        </w:r>
      </w:ins>
    </w:p>
    <w:p w14:paraId="280567B8" w14:textId="6EF6E0F8" w:rsidR="00DB52A0" w:rsidRDefault="00DB52A0" w:rsidP="003C64E1">
      <w:pPr>
        <w:spacing w:after="0" w:line="240" w:lineRule="auto"/>
        <w:rPr>
          <w:ins w:id="195" w:author="Shivam Saini" w:date="2020-10-21T13:23:00Z"/>
          <w:sz w:val="20"/>
          <w:szCs w:val="20"/>
          <w:lang w:val="en-US"/>
        </w:rPr>
      </w:pPr>
      <w:ins w:id="196" w:author="Shivam Saini" w:date="2020-10-21T13:07:00Z">
        <w:r w:rsidRPr="003C64E1">
          <w:rPr>
            <w:sz w:val="20"/>
            <w:szCs w:val="20"/>
            <w:lang w:val="en-US"/>
            <w:rPrChange w:id="197" w:author="Shivam Saini" w:date="2020-10-21T13:09:00Z">
              <w:rPr>
                <w:lang w:val="en-US"/>
              </w:rPr>
            </w:rPrChange>
          </w:rPr>
          <w:t xml:space="preserve">  ]</w:t>
        </w:r>
      </w:ins>
    </w:p>
    <w:p w14:paraId="102184E8" w14:textId="088485D7" w:rsidR="00CA70BE" w:rsidRDefault="00CA70BE" w:rsidP="003C64E1">
      <w:pPr>
        <w:spacing w:after="0" w:line="240" w:lineRule="auto"/>
        <w:rPr>
          <w:ins w:id="198" w:author="Shivam Saini" w:date="2020-10-21T13:25:00Z"/>
          <w:sz w:val="20"/>
          <w:szCs w:val="20"/>
          <w:lang w:val="en-US"/>
        </w:rPr>
      </w:pPr>
    </w:p>
    <w:p w14:paraId="6A247F5F" w14:textId="77777777" w:rsidR="00D0622E" w:rsidRDefault="00D0622E" w:rsidP="003C64E1">
      <w:pPr>
        <w:spacing w:after="0" w:line="240" w:lineRule="auto"/>
        <w:rPr>
          <w:ins w:id="199" w:author="Shivam Saini" w:date="2020-10-21T13:27:00Z"/>
          <w:b/>
          <w:bCs/>
          <w:lang w:val="en-US"/>
        </w:rPr>
      </w:pPr>
    </w:p>
    <w:p w14:paraId="6A2D5649" w14:textId="48EA935F" w:rsidR="00CA70BE" w:rsidRPr="00C319CF" w:rsidRDefault="00F7505F">
      <w:pPr>
        <w:spacing w:after="0" w:line="240" w:lineRule="auto"/>
        <w:rPr>
          <w:ins w:id="200" w:author="Shivam Saini" w:date="2020-10-21T12:49:00Z"/>
          <w:b/>
          <w:bCs/>
          <w:lang w:val="en-US"/>
          <w:rPrChange w:id="201" w:author="Shivam Saini" w:date="2020-10-21T13:25:00Z">
            <w:rPr>
              <w:ins w:id="202" w:author="Shivam Saini" w:date="2020-10-21T12:49:00Z"/>
              <w:lang w:val="en-US"/>
            </w:rPr>
          </w:rPrChange>
        </w:rPr>
        <w:pPrChange w:id="203" w:author="Shivam Saini" w:date="2020-10-21T13:09:00Z">
          <w:pPr/>
        </w:pPrChange>
      </w:pPr>
      <w:ins w:id="204" w:author="Shivam Saini" w:date="2020-10-21T13:23:00Z">
        <w:r w:rsidRPr="00C319CF">
          <w:rPr>
            <w:b/>
            <w:bCs/>
            <w:lang w:val="en-US"/>
            <w:rPrChange w:id="205" w:author="Shivam Saini" w:date="2020-10-21T13:25:00Z">
              <w:rPr>
                <w:sz w:val="20"/>
                <w:szCs w:val="20"/>
                <w:lang w:val="en-US"/>
              </w:rPr>
            </w:rPrChange>
          </w:rPr>
          <w:t>Example cluster file</w:t>
        </w:r>
      </w:ins>
    </w:p>
    <w:p w14:paraId="77FE6E19" w14:textId="77777777" w:rsidR="00C319CF" w:rsidRPr="00C319CF" w:rsidRDefault="00C319CF">
      <w:pPr>
        <w:spacing w:after="0"/>
        <w:rPr>
          <w:ins w:id="206" w:author="Shivam Saini" w:date="2020-10-21T13:25:00Z"/>
          <w:sz w:val="20"/>
          <w:szCs w:val="20"/>
          <w:lang w:val="en-US"/>
          <w:rPrChange w:id="207" w:author="Shivam Saini" w:date="2020-10-21T13:25:00Z">
            <w:rPr>
              <w:ins w:id="208" w:author="Shivam Saini" w:date="2020-10-21T13:25:00Z"/>
              <w:lang w:val="en-US"/>
            </w:rPr>
          </w:rPrChange>
        </w:rPr>
        <w:pPrChange w:id="209" w:author="Shivam Saini" w:date="2020-10-21T13:25:00Z">
          <w:pPr/>
        </w:pPrChange>
      </w:pPr>
      <w:ins w:id="210" w:author="Shivam Saini" w:date="2020-10-21T13:25:00Z">
        <w:r w:rsidRPr="00C319CF">
          <w:rPr>
            <w:sz w:val="20"/>
            <w:szCs w:val="20"/>
            <w:lang w:val="en-US"/>
            <w:rPrChange w:id="211" w:author="Shivam Saini" w:date="2020-10-21T13:25:00Z">
              <w:rPr>
                <w:lang w:val="en-US"/>
              </w:rPr>
            </w:rPrChange>
          </w:rPr>
          <w:t>{</w:t>
        </w:r>
      </w:ins>
    </w:p>
    <w:p w14:paraId="76D2B1FC" w14:textId="77777777" w:rsidR="00C319CF" w:rsidRPr="00C319CF" w:rsidRDefault="00C319CF">
      <w:pPr>
        <w:spacing w:after="0"/>
        <w:rPr>
          <w:ins w:id="212" w:author="Shivam Saini" w:date="2020-10-21T13:25:00Z"/>
          <w:sz w:val="20"/>
          <w:szCs w:val="20"/>
          <w:lang w:val="en-US"/>
          <w:rPrChange w:id="213" w:author="Shivam Saini" w:date="2020-10-21T13:25:00Z">
            <w:rPr>
              <w:ins w:id="214" w:author="Shivam Saini" w:date="2020-10-21T13:25:00Z"/>
              <w:lang w:val="en-US"/>
            </w:rPr>
          </w:rPrChange>
        </w:rPr>
        <w:pPrChange w:id="215" w:author="Shivam Saini" w:date="2020-10-21T13:25:00Z">
          <w:pPr/>
        </w:pPrChange>
      </w:pPr>
      <w:ins w:id="216" w:author="Shivam Saini" w:date="2020-10-21T13:25:00Z">
        <w:r w:rsidRPr="00C319CF">
          <w:rPr>
            <w:sz w:val="20"/>
            <w:szCs w:val="20"/>
            <w:lang w:val="en-US"/>
            <w:rPrChange w:id="217" w:author="Shivam Saini" w:date="2020-10-21T13:25:00Z">
              <w:rPr>
                <w:lang w:val="en-US"/>
              </w:rPr>
            </w:rPrChange>
          </w:rPr>
          <w:t xml:space="preserve">  "</w:t>
        </w:r>
        <w:proofErr w:type="spellStart"/>
        <w:r w:rsidRPr="00C319CF">
          <w:rPr>
            <w:sz w:val="20"/>
            <w:szCs w:val="20"/>
            <w:lang w:val="en-US"/>
            <w:rPrChange w:id="218" w:author="Shivam Saini" w:date="2020-10-21T13:25:00Z">
              <w:rPr>
                <w:lang w:val="en-US"/>
              </w:rPr>
            </w:rPrChange>
          </w:rPr>
          <w:t>service_id</w:t>
        </w:r>
        <w:proofErr w:type="spellEnd"/>
        <w:r w:rsidRPr="00C319CF">
          <w:rPr>
            <w:sz w:val="20"/>
            <w:szCs w:val="20"/>
            <w:lang w:val="en-US"/>
            <w:rPrChange w:id="219" w:author="Shivam Saini" w:date="2020-10-21T13:25:00Z">
              <w:rPr>
                <w:lang w:val="en-US"/>
              </w:rPr>
            </w:rPrChange>
          </w:rPr>
          <w:t>": "test",</w:t>
        </w:r>
      </w:ins>
    </w:p>
    <w:p w14:paraId="0C0308F6" w14:textId="77777777" w:rsidR="00C319CF" w:rsidRPr="00C319CF" w:rsidRDefault="00C319CF">
      <w:pPr>
        <w:spacing w:after="0"/>
        <w:rPr>
          <w:ins w:id="220" w:author="Shivam Saini" w:date="2020-10-21T13:25:00Z"/>
          <w:sz w:val="20"/>
          <w:szCs w:val="20"/>
          <w:lang w:val="en-US"/>
          <w:rPrChange w:id="221" w:author="Shivam Saini" w:date="2020-10-21T13:25:00Z">
            <w:rPr>
              <w:ins w:id="222" w:author="Shivam Saini" w:date="2020-10-21T13:25:00Z"/>
              <w:lang w:val="en-US"/>
            </w:rPr>
          </w:rPrChange>
        </w:rPr>
        <w:pPrChange w:id="223" w:author="Shivam Saini" w:date="2020-10-21T13:25:00Z">
          <w:pPr/>
        </w:pPrChange>
      </w:pPr>
      <w:ins w:id="224" w:author="Shivam Saini" w:date="2020-10-21T13:25:00Z">
        <w:r w:rsidRPr="00C319CF">
          <w:rPr>
            <w:sz w:val="20"/>
            <w:szCs w:val="20"/>
            <w:lang w:val="en-US"/>
            <w:rPrChange w:id="225" w:author="Shivam Saini" w:date="2020-10-21T13:25:00Z">
              <w:rPr>
                <w:lang w:val="en-US"/>
              </w:rPr>
            </w:rPrChange>
          </w:rPr>
          <w:t xml:space="preserve">  "</w:t>
        </w:r>
        <w:proofErr w:type="spellStart"/>
        <w:r w:rsidRPr="00C319CF">
          <w:rPr>
            <w:sz w:val="20"/>
            <w:szCs w:val="20"/>
            <w:lang w:val="en-US"/>
            <w:rPrChange w:id="226" w:author="Shivam Saini" w:date="2020-10-21T13:25:00Z">
              <w:rPr>
                <w:lang w:val="en-US"/>
              </w:rPr>
            </w:rPrChange>
          </w:rPr>
          <w:t>final_placement</w:t>
        </w:r>
        <w:proofErr w:type="spellEnd"/>
        <w:r w:rsidRPr="00C319CF">
          <w:rPr>
            <w:sz w:val="20"/>
            <w:szCs w:val="20"/>
            <w:lang w:val="en-US"/>
            <w:rPrChange w:id="227" w:author="Shivam Saini" w:date="2020-10-21T13:25:00Z">
              <w:rPr>
                <w:lang w:val="en-US"/>
              </w:rPr>
            </w:rPrChange>
          </w:rPr>
          <w:t>": [</w:t>
        </w:r>
      </w:ins>
    </w:p>
    <w:p w14:paraId="6B7B74F2" w14:textId="77777777" w:rsidR="00C319CF" w:rsidRPr="00C319CF" w:rsidRDefault="00C319CF">
      <w:pPr>
        <w:spacing w:after="0"/>
        <w:rPr>
          <w:ins w:id="228" w:author="Shivam Saini" w:date="2020-10-21T13:25:00Z"/>
          <w:sz w:val="20"/>
          <w:szCs w:val="20"/>
          <w:lang w:val="en-US"/>
          <w:rPrChange w:id="229" w:author="Shivam Saini" w:date="2020-10-21T13:25:00Z">
            <w:rPr>
              <w:ins w:id="230" w:author="Shivam Saini" w:date="2020-10-21T13:25:00Z"/>
              <w:lang w:val="en-US"/>
            </w:rPr>
          </w:rPrChange>
        </w:rPr>
        <w:pPrChange w:id="231" w:author="Shivam Saini" w:date="2020-10-21T13:25:00Z">
          <w:pPr/>
        </w:pPrChange>
      </w:pPr>
      <w:ins w:id="232" w:author="Shivam Saini" w:date="2020-10-21T13:25:00Z">
        <w:r w:rsidRPr="00C319CF">
          <w:rPr>
            <w:sz w:val="20"/>
            <w:szCs w:val="20"/>
            <w:lang w:val="en-US"/>
            <w:rPrChange w:id="233" w:author="Shivam Saini" w:date="2020-10-21T13:25:00Z">
              <w:rPr>
                <w:lang w:val="en-US"/>
              </w:rPr>
            </w:rPrChange>
          </w:rPr>
          <w:t xml:space="preserve">    {</w:t>
        </w:r>
      </w:ins>
    </w:p>
    <w:p w14:paraId="7A424EDD" w14:textId="77777777" w:rsidR="00C319CF" w:rsidRPr="00C319CF" w:rsidRDefault="00C319CF">
      <w:pPr>
        <w:spacing w:after="0"/>
        <w:rPr>
          <w:ins w:id="234" w:author="Shivam Saini" w:date="2020-10-21T13:25:00Z"/>
          <w:sz w:val="20"/>
          <w:szCs w:val="20"/>
          <w:lang w:val="en-US"/>
          <w:rPrChange w:id="235" w:author="Shivam Saini" w:date="2020-10-21T13:25:00Z">
            <w:rPr>
              <w:ins w:id="236" w:author="Shivam Saini" w:date="2020-10-21T13:25:00Z"/>
              <w:lang w:val="en-US"/>
            </w:rPr>
          </w:rPrChange>
        </w:rPr>
        <w:pPrChange w:id="237" w:author="Shivam Saini" w:date="2020-10-21T13:25:00Z">
          <w:pPr/>
        </w:pPrChange>
      </w:pPr>
      <w:ins w:id="238" w:author="Shivam Saini" w:date="2020-10-21T13:25:00Z">
        <w:r w:rsidRPr="00C319CF">
          <w:rPr>
            <w:sz w:val="20"/>
            <w:szCs w:val="20"/>
            <w:lang w:val="en-US"/>
            <w:rPrChange w:id="239" w:author="Shivam Saini" w:date="2020-10-21T13:25:00Z">
              <w:rPr>
                <w:lang w:val="en-US"/>
              </w:rPr>
            </w:rPrChange>
          </w:rPr>
          <w:t xml:space="preserve">      "</w:t>
        </w:r>
        <w:proofErr w:type="spellStart"/>
        <w:r w:rsidRPr="00C319CF">
          <w:rPr>
            <w:sz w:val="20"/>
            <w:szCs w:val="20"/>
            <w:lang w:val="en-US"/>
            <w:rPrChange w:id="240" w:author="Shivam Saini" w:date="2020-10-21T13:25:00Z">
              <w:rPr>
                <w:lang w:val="en-US"/>
              </w:rPr>
            </w:rPrChange>
          </w:rPr>
          <w:t>cluster_id</w:t>
        </w:r>
        <w:proofErr w:type="spellEnd"/>
        <w:r w:rsidRPr="00C319CF">
          <w:rPr>
            <w:sz w:val="20"/>
            <w:szCs w:val="20"/>
            <w:lang w:val="en-US"/>
            <w:rPrChange w:id="241" w:author="Shivam Saini" w:date="2020-10-21T13:25:00Z">
              <w:rPr>
                <w:lang w:val="en-US"/>
              </w:rPr>
            </w:rPrChange>
          </w:rPr>
          <w:t>": "cluster2",</w:t>
        </w:r>
      </w:ins>
    </w:p>
    <w:p w14:paraId="5CD8644D" w14:textId="77777777" w:rsidR="00C319CF" w:rsidRPr="00C319CF" w:rsidRDefault="00C319CF">
      <w:pPr>
        <w:spacing w:after="0"/>
        <w:rPr>
          <w:ins w:id="242" w:author="Shivam Saini" w:date="2020-10-21T13:25:00Z"/>
          <w:sz w:val="20"/>
          <w:szCs w:val="20"/>
          <w:lang w:val="en-US"/>
          <w:rPrChange w:id="243" w:author="Shivam Saini" w:date="2020-10-21T13:25:00Z">
            <w:rPr>
              <w:ins w:id="244" w:author="Shivam Saini" w:date="2020-10-21T13:25:00Z"/>
              <w:lang w:val="en-US"/>
            </w:rPr>
          </w:rPrChange>
        </w:rPr>
        <w:pPrChange w:id="245" w:author="Shivam Saini" w:date="2020-10-21T13:25:00Z">
          <w:pPr/>
        </w:pPrChange>
      </w:pPr>
      <w:ins w:id="246" w:author="Shivam Saini" w:date="2020-10-21T13:25:00Z">
        <w:r w:rsidRPr="00C319CF">
          <w:rPr>
            <w:sz w:val="20"/>
            <w:szCs w:val="20"/>
            <w:lang w:val="en-US"/>
            <w:rPrChange w:id="247" w:author="Shivam Saini" w:date="2020-10-21T13:25:00Z">
              <w:rPr>
                <w:lang w:val="en-US"/>
              </w:rPr>
            </w:rPrChange>
          </w:rPr>
          <w:t xml:space="preserve">      "</w:t>
        </w:r>
        <w:proofErr w:type="spellStart"/>
        <w:r w:rsidRPr="00C319CF">
          <w:rPr>
            <w:sz w:val="20"/>
            <w:szCs w:val="20"/>
            <w:lang w:val="en-US"/>
            <w:rPrChange w:id="248" w:author="Shivam Saini" w:date="2020-10-21T13:25:00Z">
              <w:rPr>
                <w:lang w:val="en-US"/>
              </w:rPr>
            </w:rPrChange>
          </w:rPr>
          <w:t>service_list</w:t>
        </w:r>
        <w:proofErr w:type="spellEnd"/>
        <w:r w:rsidRPr="00C319CF">
          <w:rPr>
            <w:sz w:val="20"/>
            <w:szCs w:val="20"/>
            <w:lang w:val="en-US"/>
            <w:rPrChange w:id="249" w:author="Shivam Saini" w:date="2020-10-21T13:25:00Z">
              <w:rPr>
                <w:lang w:val="en-US"/>
              </w:rPr>
            </w:rPrChange>
          </w:rPr>
          <w:t>": [</w:t>
        </w:r>
      </w:ins>
    </w:p>
    <w:p w14:paraId="748CCD17" w14:textId="77777777" w:rsidR="00C319CF" w:rsidRPr="00C319CF" w:rsidRDefault="00C319CF">
      <w:pPr>
        <w:spacing w:after="0"/>
        <w:rPr>
          <w:ins w:id="250" w:author="Shivam Saini" w:date="2020-10-21T13:25:00Z"/>
          <w:sz w:val="20"/>
          <w:szCs w:val="20"/>
          <w:lang w:val="en-US"/>
          <w:rPrChange w:id="251" w:author="Shivam Saini" w:date="2020-10-21T13:25:00Z">
            <w:rPr>
              <w:ins w:id="252" w:author="Shivam Saini" w:date="2020-10-21T13:25:00Z"/>
              <w:lang w:val="en-US"/>
            </w:rPr>
          </w:rPrChange>
        </w:rPr>
        <w:pPrChange w:id="253" w:author="Shivam Saini" w:date="2020-10-21T13:25:00Z">
          <w:pPr/>
        </w:pPrChange>
      </w:pPr>
      <w:ins w:id="254" w:author="Shivam Saini" w:date="2020-10-21T13:25:00Z">
        <w:r w:rsidRPr="00C319CF">
          <w:rPr>
            <w:sz w:val="20"/>
            <w:szCs w:val="20"/>
            <w:lang w:val="en-US"/>
            <w:rPrChange w:id="255" w:author="Shivam Saini" w:date="2020-10-21T13:25:00Z">
              <w:rPr>
                <w:lang w:val="en-US"/>
              </w:rPr>
            </w:rPrChange>
          </w:rPr>
          <w:t xml:space="preserve">        "reviews",</w:t>
        </w:r>
      </w:ins>
    </w:p>
    <w:p w14:paraId="58A4D381" w14:textId="77777777" w:rsidR="00C319CF" w:rsidRPr="00C319CF" w:rsidRDefault="00C319CF">
      <w:pPr>
        <w:spacing w:after="0"/>
        <w:rPr>
          <w:ins w:id="256" w:author="Shivam Saini" w:date="2020-10-21T13:25:00Z"/>
          <w:sz w:val="20"/>
          <w:szCs w:val="20"/>
          <w:lang w:val="en-US"/>
          <w:rPrChange w:id="257" w:author="Shivam Saini" w:date="2020-10-21T13:25:00Z">
            <w:rPr>
              <w:ins w:id="258" w:author="Shivam Saini" w:date="2020-10-21T13:25:00Z"/>
              <w:lang w:val="en-US"/>
            </w:rPr>
          </w:rPrChange>
        </w:rPr>
        <w:pPrChange w:id="259" w:author="Shivam Saini" w:date="2020-10-21T13:25:00Z">
          <w:pPr/>
        </w:pPrChange>
      </w:pPr>
      <w:ins w:id="260" w:author="Shivam Saini" w:date="2020-10-21T13:25:00Z">
        <w:r w:rsidRPr="00C319CF">
          <w:rPr>
            <w:sz w:val="20"/>
            <w:szCs w:val="20"/>
            <w:lang w:val="en-US"/>
            <w:rPrChange w:id="261" w:author="Shivam Saini" w:date="2020-10-21T13:25:00Z">
              <w:rPr>
                <w:lang w:val="en-US"/>
              </w:rPr>
            </w:rPrChange>
          </w:rPr>
          <w:t xml:space="preserve">        "details",</w:t>
        </w:r>
      </w:ins>
    </w:p>
    <w:p w14:paraId="4652E849" w14:textId="1982CBE8" w:rsidR="00C319CF" w:rsidRPr="00C319CF" w:rsidRDefault="00F03CB4">
      <w:pPr>
        <w:spacing w:after="0"/>
        <w:rPr>
          <w:ins w:id="262" w:author="Shivam Saini" w:date="2020-10-21T13:25:00Z"/>
          <w:sz w:val="20"/>
          <w:szCs w:val="20"/>
          <w:lang w:val="en-US"/>
          <w:rPrChange w:id="263" w:author="Shivam Saini" w:date="2020-10-21T13:25:00Z">
            <w:rPr>
              <w:ins w:id="264" w:author="Shivam Saini" w:date="2020-10-21T13:25:00Z"/>
              <w:lang w:val="en-US"/>
            </w:rPr>
          </w:rPrChange>
        </w:rPr>
        <w:pPrChange w:id="265" w:author="Shivam Saini" w:date="2020-10-21T13:25:00Z">
          <w:pPr/>
        </w:pPrChange>
      </w:pPr>
      <w:ins w:id="266" w:author="Shivam Saini" w:date="2020-10-21T13:27:00Z">
        <w:r>
          <w:rPr>
            <w:sz w:val="20"/>
            <w:szCs w:val="20"/>
            <w:lang w:val="en-US"/>
          </w:rPr>
          <w:t xml:space="preserve">         </w:t>
        </w:r>
      </w:ins>
      <w:ins w:id="267" w:author="Shivam Saini" w:date="2020-10-21T13:25:00Z">
        <w:r w:rsidR="00C319CF" w:rsidRPr="00C319CF">
          <w:rPr>
            <w:sz w:val="20"/>
            <w:szCs w:val="20"/>
            <w:lang w:val="en-US"/>
            <w:rPrChange w:id="268" w:author="Shivam Saini" w:date="2020-10-21T13:25:00Z">
              <w:rPr>
                <w:lang w:val="en-US"/>
              </w:rPr>
            </w:rPrChange>
          </w:rPr>
          <w:t>"ratings",</w:t>
        </w:r>
      </w:ins>
    </w:p>
    <w:p w14:paraId="75A60BFD" w14:textId="77777777" w:rsidR="00C319CF" w:rsidRPr="00C319CF" w:rsidRDefault="00C319CF">
      <w:pPr>
        <w:spacing w:after="0"/>
        <w:rPr>
          <w:ins w:id="269" w:author="Shivam Saini" w:date="2020-10-21T13:25:00Z"/>
          <w:sz w:val="20"/>
          <w:szCs w:val="20"/>
          <w:lang w:val="en-US"/>
          <w:rPrChange w:id="270" w:author="Shivam Saini" w:date="2020-10-21T13:25:00Z">
            <w:rPr>
              <w:ins w:id="271" w:author="Shivam Saini" w:date="2020-10-21T13:25:00Z"/>
              <w:lang w:val="en-US"/>
            </w:rPr>
          </w:rPrChange>
        </w:rPr>
        <w:pPrChange w:id="272" w:author="Shivam Saini" w:date="2020-10-21T13:25:00Z">
          <w:pPr/>
        </w:pPrChange>
      </w:pPr>
      <w:ins w:id="273" w:author="Shivam Saini" w:date="2020-10-21T13:25:00Z">
        <w:r w:rsidRPr="00C319CF">
          <w:rPr>
            <w:sz w:val="20"/>
            <w:szCs w:val="20"/>
            <w:lang w:val="en-US"/>
            <w:rPrChange w:id="274" w:author="Shivam Saini" w:date="2020-10-21T13:25:00Z">
              <w:rPr>
                <w:lang w:val="en-US"/>
              </w:rPr>
            </w:rPrChange>
          </w:rPr>
          <w:t xml:space="preserve">        "</w:t>
        </w:r>
        <w:proofErr w:type="spellStart"/>
        <w:r w:rsidRPr="00C319CF">
          <w:rPr>
            <w:sz w:val="20"/>
            <w:szCs w:val="20"/>
            <w:lang w:val="en-US"/>
            <w:rPrChange w:id="275" w:author="Shivam Saini" w:date="2020-10-21T13:25:00Z">
              <w:rPr>
                <w:lang w:val="en-US"/>
              </w:rPr>
            </w:rPrChange>
          </w:rPr>
          <w:t>productpage</w:t>
        </w:r>
        <w:proofErr w:type="spellEnd"/>
        <w:r w:rsidRPr="00C319CF">
          <w:rPr>
            <w:sz w:val="20"/>
            <w:szCs w:val="20"/>
            <w:lang w:val="en-US"/>
            <w:rPrChange w:id="276" w:author="Shivam Saini" w:date="2020-10-21T13:25:00Z">
              <w:rPr>
                <w:lang w:val="en-US"/>
              </w:rPr>
            </w:rPrChange>
          </w:rPr>
          <w:t>"</w:t>
        </w:r>
      </w:ins>
    </w:p>
    <w:p w14:paraId="7E26D015" w14:textId="77777777" w:rsidR="00C319CF" w:rsidRPr="00C319CF" w:rsidRDefault="00C319CF">
      <w:pPr>
        <w:spacing w:after="0"/>
        <w:rPr>
          <w:ins w:id="277" w:author="Shivam Saini" w:date="2020-10-21T13:25:00Z"/>
          <w:sz w:val="20"/>
          <w:szCs w:val="20"/>
          <w:lang w:val="en-US"/>
          <w:rPrChange w:id="278" w:author="Shivam Saini" w:date="2020-10-21T13:25:00Z">
            <w:rPr>
              <w:ins w:id="279" w:author="Shivam Saini" w:date="2020-10-21T13:25:00Z"/>
              <w:lang w:val="en-US"/>
            </w:rPr>
          </w:rPrChange>
        </w:rPr>
        <w:pPrChange w:id="280" w:author="Shivam Saini" w:date="2020-10-21T13:25:00Z">
          <w:pPr/>
        </w:pPrChange>
      </w:pPr>
      <w:ins w:id="281" w:author="Shivam Saini" w:date="2020-10-21T13:25:00Z">
        <w:r w:rsidRPr="00C319CF">
          <w:rPr>
            <w:sz w:val="20"/>
            <w:szCs w:val="20"/>
            <w:lang w:val="en-US"/>
            <w:rPrChange w:id="282" w:author="Shivam Saini" w:date="2020-10-21T13:25:00Z">
              <w:rPr>
                <w:lang w:val="en-US"/>
              </w:rPr>
            </w:rPrChange>
          </w:rPr>
          <w:t xml:space="preserve">      ]</w:t>
        </w:r>
      </w:ins>
    </w:p>
    <w:p w14:paraId="01532EC6" w14:textId="084D0819" w:rsidR="00C319CF" w:rsidRPr="00C319CF" w:rsidRDefault="00C319CF">
      <w:pPr>
        <w:spacing w:after="0"/>
        <w:rPr>
          <w:ins w:id="283" w:author="Shivam Saini" w:date="2020-10-21T13:25:00Z"/>
          <w:sz w:val="20"/>
          <w:szCs w:val="20"/>
          <w:lang w:val="en-US"/>
          <w:rPrChange w:id="284" w:author="Shivam Saini" w:date="2020-10-21T13:25:00Z">
            <w:rPr>
              <w:ins w:id="285" w:author="Shivam Saini" w:date="2020-10-21T13:25:00Z"/>
              <w:lang w:val="en-US"/>
            </w:rPr>
          </w:rPrChange>
        </w:rPr>
        <w:pPrChange w:id="286" w:author="Shivam Saini" w:date="2020-10-21T13:28:00Z">
          <w:pPr/>
        </w:pPrChange>
      </w:pPr>
      <w:ins w:id="287" w:author="Shivam Saini" w:date="2020-10-21T13:25:00Z">
        <w:r w:rsidRPr="00C319CF">
          <w:rPr>
            <w:sz w:val="20"/>
            <w:szCs w:val="20"/>
            <w:lang w:val="en-US"/>
            <w:rPrChange w:id="288" w:author="Shivam Saini" w:date="2020-10-21T13:25:00Z">
              <w:rPr>
                <w:lang w:val="en-US"/>
              </w:rPr>
            </w:rPrChange>
          </w:rPr>
          <w:t xml:space="preserve">    }</w:t>
        </w:r>
      </w:ins>
      <w:ins w:id="289" w:author="Shivam Saini" w:date="2020-10-21T13:28:00Z">
        <w:r w:rsidR="00456B3D">
          <w:rPr>
            <w:sz w:val="20"/>
            <w:szCs w:val="20"/>
            <w:lang w:val="en-US"/>
          </w:rPr>
          <w:t>,</w:t>
        </w:r>
      </w:ins>
    </w:p>
    <w:p w14:paraId="6F360E82" w14:textId="77777777" w:rsidR="00C319CF" w:rsidRPr="00C319CF" w:rsidRDefault="00C319CF">
      <w:pPr>
        <w:spacing w:after="0"/>
        <w:rPr>
          <w:ins w:id="290" w:author="Shivam Saini" w:date="2020-10-21T13:25:00Z"/>
          <w:sz w:val="20"/>
          <w:szCs w:val="20"/>
          <w:lang w:val="en-US"/>
          <w:rPrChange w:id="291" w:author="Shivam Saini" w:date="2020-10-21T13:25:00Z">
            <w:rPr>
              <w:ins w:id="292" w:author="Shivam Saini" w:date="2020-10-21T13:25:00Z"/>
              <w:lang w:val="en-US"/>
            </w:rPr>
          </w:rPrChange>
        </w:rPr>
        <w:pPrChange w:id="293" w:author="Shivam Saini" w:date="2020-10-21T13:25:00Z">
          <w:pPr/>
        </w:pPrChange>
      </w:pPr>
      <w:ins w:id="294" w:author="Shivam Saini" w:date="2020-10-21T13:25:00Z">
        <w:r w:rsidRPr="00C319CF">
          <w:rPr>
            <w:sz w:val="20"/>
            <w:szCs w:val="20"/>
            <w:lang w:val="en-US"/>
            <w:rPrChange w:id="295" w:author="Shivam Saini" w:date="2020-10-21T13:25:00Z">
              <w:rPr>
                <w:lang w:val="en-US"/>
              </w:rPr>
            </w:rPrChange>
          </w:rPr>
          <w:t xml:space="preserve">    {</w:t>
        </w:r>
      </w:ins>
    </w:p>
    <w:p w14:paraId="07D7945B" w14:textId="77777777" w:rsidR="00C319CF" w:rsidRPr="00C319CF" w:rsidRDefault="00C319CF">
      <w:pPr>
        <w:spacing w:after="0"/>
        <w:rPr>
          <w:ins w:id="296" w:author="Shivam Saini" w:date="2020-10-21T13:25:00Z"/>
          <w:sz w:val="20"/>
          <w:szCs w:val="20"/>
          <w:lang w:val="en-US"/>
          <w:rPrChange w:id="297" w:author="Shivam Saini" w:date="2020-10-21T13:25:00Z">
            <w:rPr>
              <w:ins w:id="298" w:author="Shivam Saini" w:date="2020-10-21T13:25:00Z"/>
              <w:lang w:val="en-US"/>
            </w:rPr>
          </w:rPrChange>
        </w:rPr>
        <w:pPrChange w:id="299" w:author="Shivam Saini" w:date="2020-10-21T13:25:00Z">
          <w:pPr/>
        </w:pPrChange>
      </w:pPr>
      <w:ins w:id="300" w:author="Shivam Saini" w:date="2020-10-21T13:25:00Z">
        <w:r w:rsidRPr="00C319CF">
          <w:rPr>
            <w:sz w:val="20"/>
            <w:szCs w:val="20"/>
            <w:lang w:val="en-US"/>
            <w:rPrChange w:id="301" w:author="Shivam Saini" w:date="2020-10-21T13:25:00Z">
              <w:rPr>
                <w:lang w:val="en-US"/>
              </w:rPr>
            </w:rPrChange>
          </w:rPr>
          <w:t xml:space="preserve">      "</w:t>
        </w:r>
        <w:proofErr w:type="spellStart"/>
        <w:r w:rsidRPr="00C319CF">
          <w:rPr>
            <w:sz w:val="20"/>
            <w:szCs w:val="20"/>
            <w:lang w:val="en-US"/>
            <w:rPrChange w:id="302" w:author="Shivam Saini" w:date="2020-10-21T13:25:00Z">
              <w:rPr>
                <w:lang w:val="en-US"/>
              </w:rPr>
            </w:rPrChange>
          </w:rPr>
          <w:t>cluster_id</w:t>
        </w:r>
        <w:proofErr w:type="spellEnd"/>
        <w:r w:rsidRPr="00C319CF">
          <w:rPr>
            <w:sz w:val="20"/>
            <w:szCs w:val="20"/>
            <w:lang w:val="en-US"/>
            <w:rPrChange w:id="303" w:author="Shivam Saini" w:date="2020-10-21T13:25:00Z">
              <w:rPr>
                <w:lang w:val="en-US"/>
              </w:rPr>
            </w:rPrChange>
          </w:rPr>
          <w:t>": "cluster3",</w:t>
        </w:r>
      </w:ins>
    </w:p>
    <w:p w14:paraId="74632120" w14:textId="77777777" w:rsidR="00C319CF" w:rsidRPr="00C319CF" w:rsidRDefault="00C319CF">
      <w:pPr>
        <w:spacing w:after="0"/>
        <w:rPr>
          <w:ins w:id="304" w:author="Shivam Saini" w:date="2020-10-21T13:25:00Z"/>
          <w:sz w:val="20"/>
          <w:szCs w:val="20"/>
          <w:lang w:val="en-US"/>
          <w:rPrChange w:id="305" w:author="Shivam Saini" w:date="2020-10-21T13:25:00Z">
            <w:rPr>
              <w:ins w:id="306" w:author="Shivam Saini" w:date="2020-10-21T13:25:00Z"/>
              <w:lang w:val="en-US"/>
            </w:rPr>
          </w:rPrChange>
        </w:rPr>
        <w:pPrChange w:id="307" w:author="Shivam Saini" w:date="2020-10-21T13:25:00Z">
          <w:pPr/>
        </w:pPrChange>
      </w:pPr>
      <w:ins w:id="308" w:author="Shivam Saini" w:date="2020-10-21T13:25:00Z">
        <w:r w:rsidRPr="00C319CF">
          <w:rPr>
            <w:sz w:val="20"/>
            <w:szCs w:val="20"/>
            <w:lang w:val="en-US"/>
            <w:rPrChange w:id="309" w:author="Shivam Saini" w:date="2020-10-21T13:25:00Z">
              <w:rPr>
                <w:lang w:val="en-US"/>
              </w:rPr>
            </w:rPrChange>
          </w:rPr>
          <w:t xml:space="preserve">      "</w:t>
        </w:r>
        <w:proofErr w:type="spellStart"/>
        <w:r w:rsidRPr="00C319CF">
          <w:rPr>
            <w:sz w:val="20"/>
            <w:szCs w:val="20"/>
            <w:lang w:val="en-US"/>
            <w:rPrChange w:id="310" w:author="Shivam Saini" w:date="2020-10-21T13:25:00Z">
              <w:rPr>
                <w:lang w:val="en-US"/>
              </w:rPr>
            </w:rPrChange>
          </w:rPr>
          <w:t>service_list</w:t>
        </w:r>
        <w:proofErr w:type="spellEnd"/>
        <w:r w:rsidRPr="00C319CF">
          <w:rPr>
            <w:sz w:val="20"/>
            <w:szCs w:val="20"/>
            <w:lang w:val="en-US"/>
            <w:rPrChange w:id="311" w:author="Shivam Saini" w:date="2020-10-21T13:25:00Z">
              <w:rPr>
                <w:lang w:val="en-US"/>
              </w:rPr>
            </w:rPrChange>
          </w:rPr>
          <w:t>": [</w:t>
        </w:r>
      </w:ins>
    </w:p>
    <w:p w14:paraId="19FAC010" w14:textId="77777777" w:rsidR="00C319CF" w:rsidRPr="00C319CF" w:rsidRDefault="00C319CF">
      <w:pPr>
        <w:spacing w:after="0"/>
        <w:rPr>
          <w:ins w:id="312" w:author="Shivam Saini" w:date="2020-10-21T13:25:00Z"/>
          <w:sz w:val="20"/>
          <w:szCs w:val="20"/>
          <w:lang w:val="en-US"/>
          <w:rPrChange w:id="313" w:author="Shivam Saini" w:date="2020-10-21T13:25:00Z">
            <w:rPr>
              <w:ins w:id="314" w:author="Shivam Saini" w:date="2020-10-21T13:25:00Z"/>
              <w:lang w:val="en-US"/>
            </w:rPr>
          </w:rPrChange>
        </w:rPr>
        <w:pPrChange w:id="315" w:author="Shivam Saini" w:date="2020-10-21T13:25:00Z">
          <w:pPr/>
        </w:pPrChange>
      </w:pPr>
      <w:ins w:id="316" w:author="Shivam Saini" w:date="2020-10-21T13:25:00Z">
        <w:r w:rsidRPr="00C319CF">
          <w:rPr>
            <w:sz w:val="20"/>
            <w:szCs w:val="20"/>
            <w:lang w:val="en-US"/>
            <w:rPrChange w:id="317" w:author="Shivam Saini" w:date="2020-10-21T13:25:00Z">
              <w:rPr>
                <w:lang w:val="en-US"/>
              </w:rPr>
            </w:rPrChange>
          </w:rPr>
          <w:t xml:space="preserve">        "reviews",</w:t>
        </w:r>
      </w:ins>
    </w:p>
    <w:p w14:paraId="43A6EDF8" w14:textId="77777777" w:rsidR="00C319CF" w:rsidRPr="00C319CF" w:rsidRDefault="00C319CF">
      <w:pPr>
        <w:spacing w:after="0"/>
        <w:rPr>
          <w:ins w:id="318" w:author="Shivam Saini" w:date="2020-10-21T13:25:00Z"/>
          <w:sz w:val="20"/>
          <w:szCs w:val="20"/>
          <w:lang w:val="en-US"/>
          <w:rPrChange w:id="319" w:author="Shivam Saini" w:date="2020-10-21T13:25:00Z">
            <w:rPr>
              <w:ins w:id="320" w:author="Shivam Saini" w:date="2020-10-21T13:25:00Z"/>
              <w:lang w:val="en-US"/>
            </w:rPr>
          </w:rPrChange>
        </w:rPr>
        <w:pPrChange w:id="321" w:author="Shivam Saini" w:date="2020-10-21T13:25:00Z">
          <w:pPr/>
        </w:pPrChange>
      </w:pPr>
      <w:ins w:id="322" w:author="Shivam Saini" w:date="2020-10-21T13:25:00Z">
        <w:r w:rsidRPr="00C319CF">
          <w:rPr>
            <w:sz w:val="20"/>
            <w:szCs w:val="20"/>
            <w:lang w:val="en-US"/>
            <w:rPrChange w:id="323" w:author="Shivam Saini" w:date="2020-10-21T13:25:00Z">
              <w:rPr>
                <w:lang w:val="en-US"/>
              </w:rPr>
            </w:rPrChange>
          </w:rPr>
          <w:t xml:space="preserve">        "details",</w:t>
        </w:r>
      </w:ins>
    </w:p>
    <w:p w14:paraId="760419DC" w14:textId="77777777" w:rsidR="00C319CF" w:rsidRPr="00C319CF" w:rsidRDefault="00C319CF">
      <w:pPr>
        <w:spacing w:after="0"/>
        <w:rPr>
          <w:ins w:id="324" w:author="Shivam Saini" w:date="2020-10-21T13:25:00Z"/>
          <w:sz w:val="20"/>
          <w:szCs w:val="20"/>
          <w:lang w:val="en-US"/>
          <w:rPrChange w:id="325" w:author="Shivam Saini" w:date="2020-10-21T13:25:00Z">
            <w:rPr>
              <w:ins w:id="326" w:author="Shivam Saini" w:date="2020-10-21T13:25:00Z"/>
              <w:lang w:val="en-US"/>
            </w:rPr>
          </w:rPrChange>
        </w:rPr>
        <w:pPrChange w:id="327" w:author="Shivam Saini" w:date="2020-10-21T13:25:00Z">
          <w:pPr/>
        </w:pPrChange>
      </w:pPr>
      <w:ins w:id="328" w:author="Shivam Saini" w:date="2020-10-21T13:25:00Z">
        <w:r w:rsidRPr="00C319CF">
          <w:rPr>
            <w:sz w:val="20"/>
            <w:szCs w:val="20"/>
            <w:lang w:val="en-US"/>
            <w:rPrChange w:id="329" w:author="Shivam Saini" w:date="2020-10-21T13:25:00Z">
              <w:rPr>
                <w:lang w:val="en-US"/>
              </w:rPr>
            </w:rPrChange>
          </w:rPr>
          <w:t xml:space="preserve">        "</w:t>
        </w:r>
        <w:proofErr w:type="spellStart"/>
        <w:r w:rsidRPr="00C319CF">
          <w:rPr>
            <w:sz w:val="20"/>
            <w:szCs w:val="20"/>
            <w:lang w:val="en-US"/>
            <w:rPrChange w:id="330" w:author="Shivam Saini" w:date="2020-10-21T13:25:00Z">
              <w:rPr>
                <w:lang w:val="en-US"/>
              </w:rPr>
            </w:rPrChange>
          </w:rPr>
          <w:t>productpage</w:t>
        </w:r>
        <w:proofErr w:type="spellEnd"/>
        <w:r w:rsidRPr="00C319CF">
          <w:rPr>
            <w:sz w:val="20"/>
            <w:szCs w:val="20"/>
            <w:lang w:val="en-US"/>
            <w:rPrChange w:id="331" w:author="Shivam Saini" w:date="2020-10-21T13:25:00Z">
              <w:rPr>
                <w:lang w:val="en-US"/>
              </w:rPr>
            </w:rPrChange>
          </w:rPr>
          <w:t>"</w:t>
        </w:r>
      </w:ins>
    </w:p>
    <w:p w14:paraId="1660F3CD" w14:textId="77777777" w:rsidR="00C319CF" w:rsidRPr="00C319CF" w:rsidRDefault="00C319CF">
      <w:pPr>
        <w:spacing w:after="0"/>
        <w:rPr>
          <w:ins w:id="332" w:author="Shivam Saini" w:date="2020-10-21T13:25:00Z"/>
          <w:sz w:val="20"/>
          <w:szCs w:val="20"/>
          <w:lang w:val="en-US"/>
          <w:rPrChange w:id="333" w:author="Shivam Saini" w:date="2020-10-21T13:25:00Z">
            <w:rPr>
              <w:ins w:id="334" w:author="Shivam Saini" w:date="2020-10-21T13:25:00Z"/>
              <w:lang w:val="en-US"/>
            </w:rPr>
          </w:rPrChange>
        </w:rPr>
        <w:pPrChange w:id="335" w:author="Shivam Saini" w:date="2020-10-21T13:25:00Z">
          <w:pPr/>
        </w:pPrChange>
      </w:pPr>
      <w:ins w:id="336" w:author="Shivam Saini" w:date="2020-10-21T13:25:00Z">
        <w:r w:rsidRPr="00C319CF">
          <w:rPr>
            <w:sz w:val="20"/>
            <w:szCs w:val="20"/>
            <w:lang w:val="en-US"/>
            <w:rPrChange w:id="337" w:author="Shivam Saini" w:date="2020-10-21T13:25:00Z">
              <w:rPr>
                <w:lang w:val="en-US"/>
              </w:rPr>
            </w:rPrChange>
          </w:rPr>
          <w:t xml:space="preserve">      ]</w:t>
        </w:r>
      </w:ins>
    </w:p>
    <w:p w14:paraId="2075C216" w14:textId="77777777" w:rsidR="00C319CF" w:rsidRPr="00C319CF" w:rsidRDefault="00C319CF">
      <w:pPr>
        <w:spacing w:after="0"/>
        <w:rPr>
          <w:ins w:id="338" w:author="Shivam Saini" w:date="2020-10-21T13:25:00Z"/>
          <w:sz w:val="20"/>
          <w:szCs w:val="20"/>
          <w:lang w:val="en-US"/>
          <w:rPrChange w:id="339" w:author="Shivam Saini" w:date="2020-10-21T13:25:00Z">
            <w:rPr>
              <w:ins w:id="340" w:author="Shivam Saini" w:date="2020-10-21T13:25:00Z"/>
              <w:lang w:val="en-US"/>
            </w:rPr>
          </w:rPrChange>
        </w:rPr>
        <w:pPrChange w:id="341" w:author="Shivam Saini" w:date="2020-10-21T13:25:00Z">
          <w:pPr/>
        </w:pPrChange>
      </w:pPr>
      <w:ins w:id="342" w:author="Shivam Saini" w:date="2020-10-21T13:25:00Z">
        <w:r w:rsidRPr="00C319CF">
          <w:rPr>
            <w:sz w:val="20"/>
            <w:szCs w:val="20"/>
            <w:lang w:val="en-US"/>
            <w:rPrChange w:id="343" w:author="Shivam Saini" w:date="2020-10-21T13:25:00Z">
              <w:rPr>
                <w:lang w:val="en-US"/>
              </w:rPr>
            </w:rPrChange>
          </w:rPr>
          <w:t xml:space="preserve">    }</w:t>
        </w:r>
      </w:ins>
    </w:p>
    <w:p w14:paraId="60A38BD3" w14:textId="77777777" w:rsidR="00C319CF" w:rsidRPr="00C319CF" w:rsidRDefault="00C319CF">
      <w:pPr>
        <w:spacing w:after="0"/>
        <w:rPr>
          <w:ins w:id="344" w:author="Shivam Saini" w:date="2020-10-21T13:25:00Z"/>
          <w:sz w:val="20"/>
          <w:szCs w:val="20"/>
          <w:lang w:val="en-US"/>
          <w:rPrChange w:id="345" w:author="Shivam Saini" w:date="2020-10-21T13:25:00Z">
            <w:rPr>
              <w:ins w:id="346" w:author="Shivam Saini" w:date="2020-10-21T13:25:00Z"/>
              <w:lang w:val="en-US"/>
            </w:rPr>
          </w:rPrChange>
        </w:rPr>
        <w:pPrChange w:id="347" w:author="Shivam Saini" w:date="2020-10-21T13:25:00Z">
          <w:pPr/>
        </w:pPrChange>
      </w:pPr>
      <w:ins w:id="348" w:author="Shivam Saini" w:date="2020-10-21T13:25:00Z">
        <w:r w:rsidRPr="00C319CF">
          <w:rPr>
            <w:sz w:val="20"/>
            <w:szCs w:val="20"/>
            <w:lang w:val="en-US"/>
            <w:rPrChange w:id="349" w:author="Shivam Saini" w:date="2020-10-21T13:25:00Z">
              <w:rPr>
                <w:lang w:val="en-US"/>
              </w:rPr>
            </w:rPrChange>
          </w:rPr>
          <w:t xml:space="preserve">  ]</w:t>
        </w:r>
      </w:ins>
    </w:p>
    <w:p w14:paraId="32DA0D5E" w14:textId="7D380294" w:rsidR="00EA7959" w:rsidRPr="00C319CF" w:rsidRDefault="00C319CF">
      <w:pPr>
        <w:spacing w:after="0"/>
        <w:rPr>
          <w:sz w:val="20"/>
          <w:szCs w:val="20"/>
          <w:lang w:val="en-US"/>
          <w:rPrChange w:id="350" w:author="Shivam Saini" w:date="2020-10-21T13:25:00Z">
            <w:rPr/>
          </w:rPrChange>
        </w:rPr>
        <w:pPrChange w:id="351" w:author="Shivam Saini" w:date="2020-10-21T13:25:00Z">
          <w:pPr/>
        </w:pPrChange>
      </w:pPr>
      <w:ins w:id="352" w:author="Shivam Saini" w:date="2020-10-21T13:25:00Z">
        <w:r w:rsidRPr="00C319CF">
          <w:rPr>
            <w:sz w:val="20"/>
            <w:szCs w:val="20"/>
            <w:lang w:val="en-US"/>
            <w:rPrChange w:id="353" w:author="Shivam Saini" w:date="2020-10-21T13:25:00Z">
              <w:rPr>
                <w:lang w:val="en-US"/>
              </w:rPr>
            </w:rPrChange>
          </w:rPr>
          <w:t>}</w:t>
        </w:r>
      </w:ins>
    </w:p>
    <w:p w14:paraId="483E8C61" w14:textId="77777777" w:rsidR="00D0622E" w:rsidRDefault="00D0622E" w:rsidP="009F55CA">
      <w:pPr>
        <w:rPr>
          <w:ins w:id="354" w:author="Shivam Saini" w:date="2020-10-21T13:27:00Z"/>
          <w:lang w:val="en-US"/>
        </w:rPr>
        <w:sectPr w:rsidR="00D0622E" w:rsidSect="00D0622E">
          <w:type w:val="continuous"/>
          <w:pgSz w:w="11906" w:h="16838"/>
          <w:pgMar w:top="1440" w:right="1440" w:bottom="1440" w:left="1440" w:header="708" w:footer="708" w:gutter="0"/>
          <w:cols w:num="2" w:space="708"/>
          <w:docGrid w:linePitch="360"/>
          <w:sectPrChange w:id="355" w:author="Shivam Saini" w:date="2020-10-21T13:27:00Z">
            <w:sectPr w:rsidR="00D0622E" w:rsidSect="00D0622E">
              <w:pgMar w:top="1440" w:right="1440" w:bottom="1440" w:left="1440" w:header="708" w:footer="708" w:gutter="0"/>
              <w:cols w:num="1"/>
            </w:sectPr>
          </w:sectPrChange>
        </w:sectPr>
      </w:pPr>
    </w:p>
    <w:p w14:paraId="76D01B8D" w14:textId="36034FF9" w:rsidR="00F03CB4" w:rsidRDefault="00F03CB4" w:rsidP="009F55CA">
      <w:pPr>
        <w:rPr>
          <w:ins w:id="356" w:author="Shivam Saini" w:date="2020-10-21T13:29:00Z"/>
          <w:lang w:val="en-US"/>
        </w:rPr>
      </w:pPr>
    </w:p>
    <w:p w14:paraId="381FC937" w14:textId="75B2013F" w:rsidR="008D14AF" w:rsidRDefault="008D14AF" w:rsidP="009F55CA">
      <w:pPr>
        <w:rPr>
          <w:ins w:id="357" w:author="Shivam Saini" w:date="2020-10-21T13:31:00Z"/>
          <w:lang w:val="en-US"/>
        </w:rPr>
      </w:pPr>
      <w:ins w:id="358" w:author="Shivam Saini" w:date="2020-10-21T13:29:00Z">
        <w:r>
          <w:rPr>
            <w:lang w:val="en-US"/>
          </w:rPr>
          <w:t xml:space="preserve">In the above example, </w:t>
        </w:r>
      </w:ins>
      <w:ins w:id="359" w:author="Shivam Saini" w:date="2020-10-21T13:30:00Z">
        <w:r w:rsidR="00460F55">
          <w:rPr>
            <w:lang w:val="en-US"/>
          </w:rPr>
          <w:t>the chain file defines two chains each having a chain ID. Each chain then includes a set of microservices defined in an order. The order in which the microservices are defined forms the chain</w:t>
        </w:r>
        <w:r w:rsidR="00175D35">
          <w:rPr>
            <w:lang w:val="en-US"/>
          </w:rPr>
          <w:t xml:space="preserve"> of </w:t>
        </w:r>
      </w:ins>
      <w:ins w:id="360" w:author="Shivam Saini" w:date="2020-10-21T13:31:00Z">
        <w:r w:rsidR="00175D35">
          <w:rPr>
            <w:lang w:val="en-US"/>
          </w:rPr>
          <w:t>microservices.</w:t>
        </w:r>
      </w:ins>
    </w:p>
    <w:p w14:paraId="48E6C10D" w14:textId="13DFE0EB" w:rsidR="00175D35" w:rsidRDefault="00175D35" w:rsidP="009F55CA">
      <w:pPr>
        <w:rPr>
          <w:ins w:id="361" w:author="Shivam Saini" w:date="2020-10-21T13:34:00Z"/>
          <w:lang w:val="en-US"/>
        </w:rPr>
      </w:pPr>
      <w:ins w:id="362" w:author="Shivam Saini" w:date="2020-10-21T13:31:00Z">
        <w:r>
          <w:rPr>
            <w:lang w:val="en-US"/>
          </w:rPr>
          <w:t>In the cluster file, we can see how each microservice is places in the cluster. The file describes a cluster id for each cluster</w:t>
        </w:r>
      </w:ins>
      <w:ins w:id="363" w:author="Shivam Saini" w:date="2020-10-21T13:32:00Z">
        <w:r>
          <w:rPr>
            <w:lang w:val="en-US"/>
          </w:rPr>
          <w:t xml:space="preserve"> where we want to run our microservices</w:t>
        </w:r>
        <w:r w:rsidR="007374DF">
          <w:rPr>
            <w:lang w:val="en-US"/>
          </w:rPr>
          <w:t xml:space="preserve">. Each cluster id has a list of microservices defined. </w:t>
        </w:r>
        <w:r w:rsidR="004A2F0C">
          <w:rPr>
            <w:lang w:val="en-US"/>
          </w:rPr>
          <w:t>This list tells what microservices</w:t>
        </w:r>
      </w:ins>
      <w:ins w:id="364" w:author="Shivam Saini" w:date="2020-10-21T13:33:00Z">
        <w:r w:rsidR="004A2F0C">
          <w:rPr>
            <w:lang w:val="en-US"/>
          </w:rPr>
          <w:t xml:space="preserve"> will be running inside that cluster. Here the order in which microservices are listed under cluster is not important.</w:t>
        </w:r>
      </w:ins>
    </w:p>
    <w:p w14:paraId="0EC45617" w14:textId="02EBC1C2" w:rsidR="00734332" w:rsidRDefault="00734332" w:rsidP="009F55CA">
      <w:pPr>
        <w:rPr>
          <w:ins w:id="365" w:author="Shivam Saini" w:date="2020-10-21T13:27:00Z"/>
          <w:lang w:val="en-US"/>
        </w:rPr>
      </w:pPr>
      <w:ins w:id="366" w:author="Shivam Saini" w:date="2020-10-21T13:34:00Z">
        <w:r>
          <w:rPr>
            <w:lang w:val="en-US"/>
          </w:rPr>
          <w:t>The K8s_readiness_probe is used to simulate the startup time for microservi</w:t>
        </w:r>
      </w:ins>
      <w:ins w:id="367" w:author="Shivam Saini" w:date="2020-10-21T13:36:00Z">
        <w:r w:rsidR="009A25B7">
          <w:rPr>
            <w:lang w:val="en-US"/>
          </w:rPr>
          <w:t>c</w:t>
        </w:r>
      </w:ins>
      <w:ins w:id="368" w:author="Shivam Saini" w:date="2020-10-21T13:34:00Z">
        <w:r>
          <w:rPr>
            <w:lang w:val="en-US"/>
          </w:rPr>
          <w:t>es. This is</w:t>
        </w:r>
      </w:ins>
      <w:ins w:id="369" w:author="Shivam Saini" w:date="2020-10-21T13:36:00Z">
        <w:r w:rsidR="009A25B7">
          <w:rPr>
            <w:lang w:val="en-US"/>
          </w:rPr>
          <w:t xml:space="preserve"> a numeric value and is</w:t>
        </w:r>
      </w:ins>
      <w:ins w:id="370" w:author="Shivam Saini" w:date="2020-10-21T13:34:00Z">
        <w:r>
          <w:rPr>
            <w:lang w:val="en-US"/>
          </w:rPr>
          <w:t xml:space="preserve"> the time taken</w:t>
        </w:r>
      </w:ins>
      <w:ins w:id="371" w:author="Shivam Saini" w:date="2020-10-21T13:36:00Z">
        <w:r w:rsidR="00EC0FFF">
          <w:rPr>
            <w:lang w:val="en-US"/>
          </w:rPr>
          <w:t xml:space="preserve"> in seconds</w:t>
        </w:r>
      </w:ins>
      <w:ins w:id="372" w:author="Shivam Saini" w:date="2020-10-21T13:34:00Z">
        <w:r>
          <w:rPr>
            <w:lang w:val="en-US"/>
          </w:rPr>
          <w:t xml:space="preserve"> by Kubernetes </w:t>
        </w:r>
      </w:ins>
      <w:ins w:id="373" w:author="Shivam Saini" w:date="2020-10-21T13:35:00Z">
        <w:r w:rsidR="00DC6CFC">
          <w:rPr>
            <w:lang w:val="en-US"/>
          </w:rPr>
          <w:t xml:space="preserve">to mark the pod as ready from the time the pod is created. For example, if </w:t>
        </w:r>
        <w:r w:rsidR="00A317AA">
          <w:rPr>
            <w:lang w:val="en-US"/>
          </w:rPr>
          <w:t>re</w:t>
        </w:r>
      </w:ins>
      <w:ins w:id="374" w:author="Shivam Saini" w:date="2020-10-21T13:36:00Z">
        <w:r w:rsidR="009A25B7">
          <w:rPr>
            <w:lang w:val="en-US"/>
          </w:rPr>
          <w:t>a</w:t>
        </w:r>
      </w:ins>
      <w:ins w:id="375" w:author="Shivam Saini" w:date="2020-10-21T13:35:00Z">
        <w:r w:rsidR="00A317AA">
          <w:rPr>
            <w:lang w:val="en-US"/>
          </w:rPr>
          <w:t>diness probe is set to 20</w:t>
        </w:r>
      </w:ins>
      <w:ins w:id="376" w:author="Shivam Saini" w:date="2020-10-21T13:36:00Z">
        <w:r w:rsidR="009A25B7">
          <w:rPr>
            <w:lang w:val="en-US"/>
          </w:rPr>
          <w:t xml:space="preserve">, the Kubernetes will take </w:t>
        </w:r>
        <w:r w:rsidR="00EC0FFF">
          <w:rPr>
            <w:lang w:val="en-US"/>
          </w:rPr>
          <w:t xml:space="preserve">20 seconds to mark the </w:t>
        </w:r>
      </w:ins>
      <w:ins w:id="377" w:author="Shivam Saini" w:date="2020-10-21T13:38:00Z">
        <w:r w:rsidR="00C83875">
          <w:rPr>
            <w:lang w:val="en-US"/>
          </w:rPr>
          <w:t>pod for</w:t>
        </w:r>
      </w:ins>
      <w:ins w:id="378" w:author="Shivam Saini" w:date="2020-10-21T13:37:00Z">
        <w:r w:rsidR="00C83875">
          <w:rPr>
            <w:lang w:val="en-US"/>
          </w:rPr>
          <w:t xml:space="preserve"> which readiness probe is defined, </w:t>
        </w:r>
        <w:r w:rsidR="00EC0FFF">
          <w:rPr>
            <w:lang w:val="en-US"/>
          </w:rPr>
          <w:t>as ready after the pod was created</w:t>
        </w:r>
        <w:r w:rsidR="00C83875">
          <w:rPr>
            <w:lang w:val="en-US"/>
          </w:rPr>
          <w:t xml:space="preserve">. In the </w:t>
        </w:r>
        <w:r w:rsidR="00C83875">
          <w:rPr>
            <w:lang w:val="en-US"/>
          </w:rPr>
          <w:lastRenderedPageBreak/>
          <w:t>application generator, this probe is defined for the main application</w:t>
        </w:r>
      </w:ins>
      <w:ins w:id="379" w:author="Shivam Saini" w:date="2020-10-21T13:38:00Z">
        <w:r w:rsidR="00C83875">
          <w:rPr>
            <w:lang w:val="en-US"/>
          </w:rPr>
          <w:t xml:space="preserve"> </w:t>
        </w:r>
        <w:r w:rsidR="00766A68">
          <w:rPr>
            <w:lang w:val="en-US"/>
          </w:rPr>
          <w:t xml:space="preserve">accepting traffic </w:t>
        </w:r>
        <w:r w:rsidR="00C83875">
          <w:rPr>
            <w:lang w:val="en-US"/>
          </w:rPr>
          <w:t>running inside the pod</w:t>
        </w:r>
        <w:r w:rsidR="00766A68">
          <w:rPr>
            <w:lang w:val="en-US"/>
          </w:rPr>
          <w:t>.</w:t>
        </w:r>
      </w:ins>
    </w:p>
    <w:p w14:paraId="3FEF4ED2" w14:textId="6BC920E5" w:rsidR="00B4115C" w:rsidRPr="005E3F82" w:rsidRDefault="009F55CA" w:rsidP="009F55CA">
      <w:pPr>
        <w:rPr>
          <w:lang w:val="en-US"/>
          <w:rPrChange w:id="380" w:author="Aleksandra Obeso Duque" w:date="2020-10-19T17:08:00Z">
            <w:rPr/>
          </w:rPrChange>
        </w:rPr>
      </w:pPr>
      <w:del w:id="381" w:author="Shivam Saini" w:date="2020-10-21T13:33:00Z">
        <w:r w:rsidRPr="005E3F82" w:rsidDel="00FE39EC">
          <w:rPr>
            <w:lang w:val="en-US"/>
            <w:rPrChange w:id="382" w:author="Aleksandra Obeso Duque" w:date="2020-10-19T17:08:00Z">
              <w:rPr/>
            </w:rPrChange>
          </w:rPr>
          <w:delText xml:space="preserve">This </w:delText>
        </w:r>
      </w:del>
      <w:ins w:id="383" w:author="Shivam Saini" w:date="2020-10-21T13:33:00Z">
        <w:r w:rsidR="00FE39EC" w:rsidRPr="005E3F82">
          <w:rPr>
            <w:lang w:val="en-US"/>
            <w:rPrChange w:id="384" w:author="Aleksandra Obeso Duque" w:date="2020-10-19T17:08:00Z">
              <w:rPr/>
            </w:rPrChange>
          </w:rPr>
          <w:t>Th</w:t>
        </w:r>
        <w:r w:rsidR="00FE39EC">
          <w:rPr>
            <w:lang w:val="en-US"/>
          </w:rPr>
          <w:t xml:space="preserve">e </w:t>
        </w:r>
        <w:proofErr w:type="gramStart"/>
        <w:r w:rsidR="00FE39EC">
          <w:rPr>
            <w:lang w:val="en-US"/>
          </w:rPr>
          <w:t xml:space="preserve">go </w:t>
        </w:r>
        <w:r w:rsidR="00FE39EC" w:rsidRPr="005E3F82">
          <w:rPr>
            <w:lang w:val="en-US"/>
            <w:rPrChange w:id="385" w:author="Aleksandra Obeso Duque" w:date="2020-10-19T17:08:00Z">
              <w:rPr/>
            </w:rPrChange>
          </w:rPr>
          <w:t xml:space="preserve"> </w:t>
        </w:r>
      </w:ins>
      <w:r w:rsidRPr="005E3F82">
        <w:rPr>
          <w:lang w:val="en-US"/>
          <w:rPrChange w:id="386" w:author="Aleksandra Obeso Duque" w:date="2020-10-19T17:08:00Z">
            <w:rPr/>
          </w:rPrChange>
        </w:rPr>
        <w:t>command</w:t>
      </w:r>
      <w:proofErr w:type="gramEnd"/>
      <w:ins w:id="387" w:author="Shivam Saini" w:date="2020-10-21T13:33:00Z">
        <w:r w:rsidR="00FE39EC">
          <w:rPr>
            <w:lang w:val="en-US"/>
          </w:rPr>
          <w:t xml:space="preserve"> described above</w:t>
        </w:r>
      </w:ins>
      <w:r w:rsidRPr="005E3F82">
        <w:rPr>
          <w:lang w:val="en-US"/>
          <w:rPrChange w:id="388" w:author="Aleksandra Obeso Duque" w:date="2020-10-19T17:08:00Z">
            <w:rPr/>
          </w:rPrChange>
        </w:rPr>
        <w:t xml:space="preserve"> requires certain go and cobra libraries which it fails to find unless the location of the project is under go/</w:t>
      </w:r>
      <w:proofErr w:type="spellStart"/>
      <w:r w:rsidRPr="005E3F82">
        <w:rPr>
          <w:lang w:val="en-US"/>
          <w:rPrChange w:id="389" w:author="Aleksandra Obeso Duque" w:date="2020-10-19T17:08:00Z">
            <w:rPr/>
          </w:rPrChange>
        </w:rPr>
        <w:t>src</w:t>
      </w:r>
      <w:proofErr w:type="spellEnd"/>
      <w:r w:rsidRPr="005E3F82">
        <w:rPr>
          <w:lang w:val="en-US"/>
          <w:rPrChange w:id="390" w:author="Aleksandra Obeso Duque" w:date="2020-10-19T17:08:00Z">
            <w:rPr/>
          </w:rPrChange>
        </w:rPr>
        <w:t>/</w:t>
      </w:r>
      <w:del w:id="391" w:author="Aleksandra Obeso Duque" w:date="2020-10-19T17:09:00Z">
        <w:r w:rsidRPr="005E3F82" w:rsidDel="005E3F82">
          <w:rPr>
            <w:lang w:val="en-US"/>
            <w:rPrChange w:id="392" w:author="Aleksandra Obeso Duque" w:date="2020-10-19T17:08:00Z">
              <w:rPr/>
            </w:rPrChange>
          </w:rPr>
          <w:delText xml:space="preserve"> </w:delText>
        </w:r>
      </w:del>
      <w:r w:rsidRPr="005E3F82">
        <w:rPr>
          <w:lang w:val="en-US"/>
          <w:rPrChange w:id="393" w:author="Aleksandra Obeso Duque" w:date="2020-10-19T17:08:00Z">
            <w:rPr/>
          </w:rPrChange>
        </w:rPr>
        <w:t xml:space="preserve">. Hence it is important that the user place application-generator project </w:t>
      </w:r>
      <w:proofErr w:type="gramStart"/>
      <w:r w:rsidRPr="005E3F82">
        <w:rPr>
          <w:lang w:val="en-US"/>
          <w:rPrChange w:id="394" w:author="Aleksandra Obeso Duque" w:date="2020-10-19T17:08:00Z">
            <w:rPr/>
          </w:rPrChange>
        </w:rPr>
        <w:t>under go</w:t>
      </w:r>
      <w:proofErr w:type="gramEnd"/>
      <w:r w:rsidRPr="005E3F82">
        <w:rPr>
          <w:lang w:val="en-US"/>
          <w:rPrChange w:id="395" w:author="Aleksandra Obeso Duque" w:date="2020-10-19T17:08:00Z">
            <w:rPr/>
          </w:rPrChange>
        </w:rPr>
        <w:t>/</w:t>
      </w:r>
      <w:proofErr w:type="spellStart"/>
      <w:r w:rsidRPr="005E3F82">
        <w:rPr>
          <w:lang w:val="en-US"/>
          <w:rPrChange w:id="396" w:author="Aleksandra Obeso Duque" w:date="2020-10-19T17:08:00Z">
            <w:rPr/>
          </w:rPrChange>
        </w:rPr>
        <w:t>src</w:t>
      </w:r>
      <w:proofErr w:type="spellEnd"/>
      <w:r w:rsidRPr="005E3F82">
        <w:rPr>
          <w:lang w:val="en-US"/>
          <w:rPrChange w:id="397" w:author="Aleksandra Obeso Duque" w:date="2020-10-19T17:08:00Z">
            <w:rPr/>
          </w:rPrChange>
        </w:rPr>
        <w:t xml:space="preserve">/ path. If the command still fails to find some packages, that means they are not present on user’s machine and can be downloaded using </w:t>
      </w:r>
      <w:ins w:id="398" w:author="Aleksandra Obeso Duque" w:date="2020-10-19T17:08:00Z">
        <w:r w:rsidR="005E3F82">
          <w:rPr>
            <w:lang w:val="en-US"/>
          </w:rPr>
          <w:t>“</w:t>
        </w:r>
      </w:ins>
      <w:del w:id="399" w:author="Aleksandra Obeso Duque" w:date="2020-10-19T17:08:00Z">
        <w:r w:rsidRPr="005E3F82" w:rsidDel="005E3F82">
          <w:rPr>
            <w:lang w:val="en-US"/>
            <w:rPrChange w:id="400" w:author="Aleksandra Obeso Duque" w:date="2020-10-19T17:08:00Z">
              <w:rPr/>
            </w:rPrChange>
          </w:rPr>
          <w:delText>”</w:delText>
        </w:r>
      </w:del>
      <w:r w:rsidRPr="005E3F82">
        <w:rPr>
          <w:lang w:val="en-US"/>
          <w:rPrChange w:id="401" w:author="Aleksandra Obeso Duque" w:date="2020-10-19T17:08:00Z">
            <w:rPr/>
          </w:rPrChange>
        </w:rPr>
        <w:t>go” command.</w:t>
      </w:r>
    </w:p>
    <w:p w14:paraId="5AAF9DB6" w14:textId="0CCF00FC" w:rsidR="00B4115C" w:rsidRPr="005E3F82" w:rsidRDefault="00B4115C" w:rsidP="009F55CA">
      <w:pPr>
        <w:rPr>
          <w:lang w:val="en-US"/>
          <w:rPrChange w:id="402" w:author="Aleksandra Obeso Duque" w:date="2020-10-19T17:08:00Z">
            <w:rPr/>
          </w:rPrChange>
        </w:rPr>
      </w:pPr>
      <w:r w:rsidRPr="005E3F82">
        <w:rPr>
          <w:lang w:val="en-US"/>
          <w:rPrChange w:id="403" w:author="Aleksandra Obeso Duque" w:date="2020-10-19T17:08:00Z">
            <w:rPr/>
          </w:rPrChange>
        </w:rPr>
        <w:t xml:space="preserve">If the command runs successfully, two types of files will be generated. </w:t>
      </w:r>
      <w:r w:rsidR="00C01FB6" w:rsidRPr="005E3F82">
        <w:rPr>
          <w:lang w:val="en-US"/>
          <w:rPrChange w:id="404" w:author="Aleksandra Obeso Duque" w:date="2020-10-19T17:08:00Z">
            <w:rPr/>
          </w:rPrChange>
        </w:rPr>
        <w:t xml:space="preserve">One under </w:t>
      </w:r>
      <w:ins w:id="405" w:author="Aleksandra Obeso Duque" w:date="2020-10-19T17:09:00Z">
        <w:r w:rsidR="005E3F82">
          <w:rPr>
            <w:lang w:val="en-US"/>
          </w:rPr>
          <w:t>“</w:t>
        </w:r>
      </w:ins>
      <w:del w:id="406" w:author="Aleksandra Obeso Duque" w:date="2020-10-19T17:09:00Z">
        <w:r w:rsidR="00C01FB6" w:rsidRPr="005E3F82" w:rsidDel="005E3F82">
          <w:rPr>
            <w:lang w:val="en-US"/>
            <w:rPrChange w:id="407" w:author="Aleksandra Obeso Duque" w:date="2020-10-19T17:08:00Z">
              <w:rPr/>
            </w:rPrChange>
          </w:rPr>
          <w:delText>”</w:delText>
        </w:r>
      </w:del>
      <w:r w:rsidR="00C01FB6" w:rsidRPr="005E3F82">
        <w:rPr>
          <w:i/>
          <w:iCs/>
          <w:lang w:val="en-US"/>
          <w:rPrChange w:id="408" w:author="Aleksandra Obeso Duque" w:date="2020-10-19T17:08:00Z">
            <w:rPr>
              <w:i/>
              <w:iCs/>
            </w:rPr>
          </w:rPrChange>
        </w:rPr>
        <w:t>mutual</w:t>
      </w:r>
      <w:r w:rsidR="00C01FB6" w:rsidRPr="005E3F82">
        <w:rPr>
          <w:lang w:val="en-US"/>
          <w:rPrChange w:id="409" w:author="Aleksandra Obeso Duque" w:date="2020-10-19T17:08:00Z">
            <w:rPr/>
          </w:rPrChange>
        </w:rPr>
        <w:t>” folder that will include the service manifest files.</w:t>
      </w:r>
      <w:ins w:id="410" w:author="Shivam Saini" w:date="2020-10-21T16:48:00Z">
        <w:r w:rsidR="00BC450E">
          <w:rPr>
            <w:lang w:val="en-US"/>
          </w:rPr>
          <w:t xml:space="preserve"> These mani</w:t>
        </w:r>
      </w:ins>
      <w:ins w:id="411" w:author="Shivam Saini" w:date="2020-10-21T16:49:00Z">
        <w:r w:rsidR="00BC450E">
          <w:rPr>
            <w:lang w:val="en-US"/>
          </w:rPr>
          <w:t>fest files will be common across all clusters.</w:t>
        </w:r>
      </w:ins>
      <w:r w:rsidR="00C01FB6" w:rsidRPr="005E3F82">
        <w:rPr>
          <w:lang w:val="en-US"/>
          <w:rPrChange w:id="412" w:author="Aleksandra Obeso Duque" w:date="2020-10-19T17:08:00Z">
            <w:rPr/>
          </w:rPrChange>
        </w:rPr>
        <w:t xml:space="preserve"> Other under the </w:t>
      </w:r>
      <w:ins w:id="413" w:author="Aleksandra Obeso Duque" w:date="2020-10-19T17:08:00Z">
        <w:r w:rsidR="005E3F82">
          <w:rPr>
            <w:lang w:val="en-US"/>
          </w:rPr>
          <w:t>“</w:t>
        </w:r>
      </w:ins>
      <w:ins w:id="414" w:author="Shivam Saini" w:date="2020-10-21T13:40:00Z">
        <w:r w:rsidR="00CC6EB4">
          <w:rPr>
            <w:lang w:val="en-US"/>
          </w:rPr>
          <w:t>&lt;</w:t>
        </w:r>
      </w:ins>
      <w:proofErr w:type="spellStart"/>
      <w:r w:rsidR="00C01FB6" w:rsidRPr="005E3F82">
        <w:rPr>
          <w:lang w:val="en-US"/>
          <w:rPrChange w:id="415" w:author="Aleksandra Obeso Duque" w:date="2020-10-19T17:08:00Z">
            <w:rPr/>
          </w:rPrChange>
        </w:rPr>
        <w:t>cluster</w:t>
      </w:r>
      <w:ins w:id="416" w:author="Shivam Saini" w:date="2020-10-21T13:39:00Z">
        <w:r w:rsidR="00683057">
          <w:rPr>
            <w:lang w:val="en-US"/>
          </w:rPr>
          <w:t>_id</w:t>
        </w:r>
      </w:ins>
      <w:proofErr w:type="spellEnd"/>
      <w:ins w:id="417" w:author="Shivam Saini" w:date="2020-10-21T13:40:00Z">
        <w:r w:rsidR="00CC6EB4">
          <w:rPr>
            <w:lang w:val="en-US"/>
          </w:rPr>
          <w:t>&gt;</w:t>
        </w:r>
      </w:ins>
      <w:ins w:id="418" w:author="Aleksandra Obeso Duque" w:date="2020-10-19T17:08:00Z">
        <w:r w:rsidR="005E3F82">
          <w:rPr>
            <w:lang w:val="en-US"/>
          </w:rPr>
          <w:t>”</w:t>
        </w:r>
      </w:ins>
      <w:r w:rsidR="00C01FB6" w:rsidRPr="005E3F82">
        <w:rPr>
          <w:lang w:val="en-US"/>
          <w:rPrChange w:id="419" w:author="Aleksandra Obeso Duque" w:date="2020-10-19T17:08:00Z">
            <w:rPr/>
          </w:rPrChange>
        </w:rPr>
        <w:t xml:space="preserve"> folder which will contain the deployment files for the microservices</w:t>
      </w:r>
      <w:ins w:id="420" w:author="Shivam Saini" w:date="2020-10-21T13:40:00Z">
        <w:r w:rsidR="00CC6EB4">
          <w:rPr>
            <w:lang w:val="en-US"/>
          </w:rPr>
          <w:t xml:space="preserve"> in each cluster</w:t>
        </w:r>
      </w:ins>
      <w:r w:rsidR="00C01FB6" w:rsidRPr="005E3F82">
        <w:rPr>
          <w:lang w:val="en-US"/>
          <w:rPrChange w:id="421" w:author="Aleksandra Obeso Duque" w:date="2020-10-19T17:08:00Z">
            <w:rPr/>
          </w:rPrChange>
        </w:rPr>
        <w:t>.</w:t>
      </w:r>
    </w:p>
    <w:p w14:paraId="1E423DA4" w14:textId="4E82D996" w:rsidR="00C01FB6" w:rsidDel="00211DC8" w:rsidRDefault="00C01FB6" w:rsidP="009F55CA">
      <w:pPr>
        <w:rPr>
          <w:del w:id="422" w:author="Shivam" w:date="2020-10-28T09:53:00Z"/>
          <w:lang w:val="en-US"/>
        </w:rPr>
      </w:pPr>
      <w:commentRangeStart w:id="423"/>
      <w:r w:rsidRPr="005E3F82">
        <w:rPr>
          <w:lang w:val="en-US"/>
          <w:rPrChange w:id="424" w:author="Aleksandra Obeso Duque" w:date="2020-10-19T17:08:00Z">
            <w:rPr/>
          </w:rPrChange>
        </w:rPr>
        <w:t>The deployment file contains deployment for the main app</w:t>
      </w:r>
      <w:del w:id="425" w:author="Shivam Saini" w:date="2020-10-21T13:41:00Z">
        <w:r w:rsidRPr="005E3F82" w:rsidDel="0090113B">
          <w:rPr>
            <w:lang w:val="en-US"/>
            <w:rPrChange w:id="426" w:author="Aleksandra Obeso Duque" w:date="2020-10-19T17:08:00Z">
              <w:rPr/>
            </w:rPrChange>
          </w:rPr>
          <w:delText xml:space="preserve"> </w:delText>
        </w:r>
      </w:del>
      <w:ins w:id="427" w:author="Shivam Saini" w:date="2020-10-21T13:41:00Z">
        <w:r w:rsidR="0090113B">
          <w:rPr>
            <w:lang w:val="en-US"/>
          </w:rPr>
          <w:t>lication pod</w:t>
        </w:r>
      </w:ins>
      <w:del w:id="428" w:author="Shivam Saini" w:date="2020-10-21T13:41:00Z">
        <w:r w:rsidRPr="005E3F82" w:rsidDel="0090113B">
          <w:rPr>
            <w:lang w:val="en-US"/>
            <w:rPrChange w:id="429" w:author="Aleksandra Obeso Duque" w:date="2020-10-19T17:08:00Z">
              <w:rPr/>
            </w:rPrChange>
          </w:rPr>
          <w:delText>and for the worker-app</w:delText>
        </w:r>
      </w:del>
      <w:r w:rsidRPr="005E3F82">
        <w:rPr>
          <w:lang w:val="en-US"/>
          <w:rPrChange w:id="430" w:author="Aleksandra Obeso Duque" w:date="2020-10-19T17:08:00Z">
            <w:rPr/>
          </w:rPrChange>
        </w:rPr>
        <w:t xml:space="preserve">. </w:t>
      </w:r>
      <w:del w:id="431" w:author="Shivam Saini" w:date="2020-10-21T13:41:00Z">
        <w:r w:rsidRPr="005E3F82" w:rsidDel="0090113B">
          <w:rPr>
            <w:lang w:val="en-US"/>
            <w:rPrChange w:id="432" w:author="Aleksandra Obeso Duque" w:date="2020-10-19T17:08:00Z">
              <w:rPr/>
            </w:rPrChange>
          </w:rPr>
          <w:delText>Further the main app</w:delText>
        </w:r>
      </w:del>
      <w:ins w:id="433" w:author="Shivam Saini" w:date="2020-10-21T13:41:00Z">
        <w:r w:rsidR="0090113B">
          <w:rPr>
            <w:lang w:val="en-US"/>
          </w:rPr>
          <w:t>The pod</w:t>
        </w:r>
      </w:ins>
      <w:ins w:id="434" w:author="Shivam Saini" w:date="2020-10-21T13:42:00Z">
        <w:r w:rsidR="0090113B">
          <w:rPr>
            <w:lang w:val="en-US"/>
          </w:rPr>
          <w:t xml:space="preserve"> manifest</w:t>
        </w:r>
      </w:ins>
      <w:ins w:id="435" w:author="Shivam Saini" w:date="2020-10-21T13:41:00Z">
        <w:r w:rsidR="0090113B">
          <w:rPr>
            <w:lang w:val="en-US"/>
          </w:rPr>
          <w:t xml:space="preserve"> has </w:t>
        </w:r>
      </w:ins>
      <w:ins w:id="436" w:author="Shivam Saini" w:date="2020-10-21T13:42:00Z">
        <w:r w:rsidR="0090113B">
          <w:rPr>
            <w:lang w:val="en-US"/>
          </w:rPr>
          <w:t xml:space="preserve">configurations for </w:t>
        </w:r>
      </w:ins>
      <w:ins w:id="437" w:author="Shivam Saini" w:date="2020-10-21T13:43:00Z">
        <w:r w:rsidR="008533E3">
          <w:rPr>
            <w:lang w:val="en-US"/>
          </w:rPr>
          <w:t>four</w:t>
        </w:r>
      </w:ins>
      <w:ins w:id="438" w:author="Shivam Saini" w:date="2020-10-21T13:41:00Z">
        <w:r w:rsidR="0090113B">
          <w:rPr>
            <w:lang w:val="en-US"/>
          </w:rPr>
          <w:t xml:space="preserve"> containers</w:t>
        </w:r>
      </w:ins>
      <w:del w:id="439" w:author="Shivam Saini" w:date="2020-10-21T13:42:00Z">
        <w:r w:rsidRPr="005E3F82" w:rsidDel="0090113B">
          <w:rPr>
            <w:lang w:val="en-US"/>
            <w:rPrChange w:id="440" w:author="Aleksandra Obeso Duque" w:date="2020-10-19T17:08:00Z">
              <w:rPr/>
            </w:rPrChange>
          </w:rPr>
          <w:delText xml:space="preserve"> manifest creates two containers inside pod</w:delText>
        </w:r>
      </w:del>
      <w:r w:rsidRPr="005E3F82">
        <w:rPr>
          <w:lang w:val="en-US"/>
          <w:rPrChange w:id="441" w:author="Aleksandra Obeso Duque" w:date="2020-10-19T17:08:00Z">
            <w:rPr/>
          </w:rPrChange>
        </w:rPr>
        <w:t xml:space="preserve">, one for the </w:t>
      </w:r>
      <w:del w:id="442" w:author="Shivam Saini" w:date="2020-10-21T13:42:00Z">
        <w:r w:rsidRPr="005E3F82" w:rsidDel="0090113B">
          <w:rPr>
            <w:lang w:val="en-US"/>
            <w:rPrChange w:id="443" w:author="Aleksandra Obeso Duque" w:date="2020-10-19T17:08:00Z">
              <w:rPr/>
            </w:rPrChange>
          </w:rPr>
          <w:delText xml:space="preserve">actual </w:delText>
        </w:r>
      </w:del>
      <w:ins w:id="444" w:author="Shivam Saini" w:date="2020-10-21T13:42:00Z">
        <w:r w:rsidR="0090113B">
          <w:rPr>
            <w:lang w:val="en-US"/>
          </w:rPr>
          <w:t>main</w:t>
        </w:r>
        <w:r w:rsidR="0090113B" w:rsidRPr="005E3F82">
          <w:rPr>
            <w:lang w:val="en-US"/>
            <w:rPrChange w:id="445" w:author="Aleksandra Obeso Duque" w:date="2020-10-19T17:08:00Z">
              <w:rPr/>
            </w:rPrChange>
          </w:rPr>
          <w:t xml:space="preserve"> </w:t>
        </w:r>
      </w:ins>
      <w:r w:rsidRPr="005E3F82">
        <w:rPr>
          <w:lang w:val="en-US"/>
          <w:rPrChange w:id="446" w:author="Aleksandra Obeso Duque" w:date="2020-10-19T17:08:00Z">
            <w:rPr/>
          </w:rPrChange>
        </w:rPr>
        <w:t xml:space="preserve">app </w:t>
      </w:r>
      <w:ins w:id="447" w:author="Shivam Saini" w:date="2020-10-21T13:42:00Z">
        <w:r w:rsidR="0090113B">
          <w:rPr>
            <w:lang w:val="en-US"/>
          </w:rPr>
          <w:t>the accepts the user traffic</w:t>
        </w:r>
        <w:r w:rsidR="002F1A15">
          <w:rPr>
            <w:lang w:val="en-US"/>
          </w:rPr>
          <w:t xml:space="preserve">, second is the </w:t>
        </w:r>
        <w:proofErr w:type="spellStart"/>
        <w:r w:rsidR="002F1A15">
          <w:rPr>
            <w:lang w:val="en-US"/>
          </w:rPr>
          <w:t>redis</w:t>
        </w:r>
        <w:proofErr w:type="spellEnd"/>
        <w:r w:rsidR="002F1A15">
          <w:rPr>
            <w:lang w:val="en-US"/>
          </w:rPr>
          <w:t>-databas</w:t>
        </w:r>
      </w:ins>
      <w:ins w:id="448" w:author="Shivam Saini" w:date="2020-10-21T13:44:00Z">
        <w:r w:rsidR="004D5FE2">
          <w:rPr>
            <w:lang w:val="en-US"/>
          </w:rPr>
          <w:t>e, third is for the worker container that will do the tasks assigned by the main applicatio</w:t>
        </w:r>
        <w:r w:rsidR="00766436">
          <w:rPr>
            <w:lang w:val="en-US"/>
          </w:rPr>
          <w:t xml:space="preserve">n and fourth container is the where the </w:t>
        </w:r>
        <w:proofErr w:type="spellStart"/>
        <w:r w:rsidR="00766436">
          <w:rPr>
            <w:lang w:val="en-US"/>
          </w:rPr>
          <w:t>fortio</w:t>
        </w:r>
        <w:proofErr w:type="spellEnd"/>
        <w:r w:rsidR="00766436">
          <w:rPr>
            <w:lang w:val="en-US"/>
          </w:rPr>
          <w:t xml:space="preserve"> serv</w:t>
        </w:r>
      </w:ins>
      <w:ins w:id="449" w:author="Shivam Saini" w:date="2020-10-21T16:49:00Z">
        <w:r w:rsidR="00BC450E">
          <w:rPr>
            <w:lang w:val="en-US"/>
          </w:rPr>
          <w:t>er</w:t>
        </w:r>
      </w:ins>
      <w:ins w:id="450" w:author="Shivam Saini" w:date="2020-10-21T13:44:00Z">
        <w:r w:rsidR="00766436">
          <w:rPr>
            <w:lang w:val="en-US"/>
          </w:rPr>
          <w:t xml:space="preserve"> is running</w:t>
        </w:r>
      </w:ins>
      <w:del w:id="451" w:author="Shivam Saini" w:date="2020-10-21T13:44:00Z">
        <w:r w:rsidRPr="005E3F82" w:rsidDel="004D5FE2">
          <w:rPr>
            <w:lang w:val="en-US"/>
            <w:rPrChange w:id="452" w:author="Aleksandra Obeso Duque" w:date="2020-10-19T17:08:00Z">
              <w:rPr/>
            </w:rPrChange>
          </w:rPr>
          <w:delText>and other for redis database</w:delText>
        </w:r>
      </w:del>
      <w:r w:rsidRPr="005E3F82">
        <w:rPr>
          <w:lang w:val="en-US"/>
          <w:rPrChange w:id="453" w:author="Aleksandra Obeso Duque" w:date="2020-10-19T17:08:00Z">
            <w:rPr/>
          </w:rPrChange>
        </w:rPr>
        <w:t>.</w:t>
      </w:r>
      <w:del w:id="454" w:author="Shivam Saini" w:date="2020-10-21T13:44:00Z">
        <w:r w:rsidRPr="005E3F82" w:rsidDel="00766436">
          <w:rPr>
            <w:lang w:val="en-US"/>
            <w:rPrChange w:id="455" w:author="Aleksandra Obeso Duque" w:date="2020-10-19T17:08:00Z">
              <w:rPr/>
            </w:rPrChange>
          </w:rPr>
          <w:delText xml:space="preserve"> </w:delText>
        </w:r>
        <w:r w:rsidDel="00766436">
          <w:delText>The worker manifest file creates only one container.</w:delText>
        </w:r>
        <w:commentRangeEnd w:id="423"/>
        <w:r w:rsidR="000B66E9" w:rsidDel="00766436">
          <w:rPr>
            <w:rStyle w:val="CommentReference"/>
          </w:rPr>
          <w:commentReference w:id="423"/>
        </w:r>
      </w:del>
    </w:p>
    <w:p w14:paraId="0CE22D88" w14:textId="77777777" w:rsidR="00211DC8" w:rsidRDefault="00211DC8" w:rsidP="009F55CA">
      <w:pPr>
        <w:rPr>
          <w:ins w:id="456" w:author="Shivam" w:date="2020-10-28T09:53:00Z"/>
          <w:lang w:val="en-US"/>
        </w:rPr>
      </w:pPr>
    </w:p>
    <w:p w14:paraId="1DD65557" w14:textId="42949AEF" w:rsidR="00530791" w:rsidDel="00211DC8" w:rsidRDefault="00530791" w:rsidP="009F55CA">
      <w:pPr>
        <w:rPr>
          <w:ins w:id="457" w:author="Shivam Saini" w:date="2020-10-21T16:53:00Z"/>
          <w:del w:id="458" w:author="Shivam" w:date="2020-10-28T09:53:00Z"/>
          <w:lang w:val="en-US"/>
        </w:rPr>
      </w:pPr>
    </w:p>
    <w:p w14:paraId="5A08A2BB" w14:textId="5745E4FA" w:rsidR="00530791" w:rsidDel="00211DC8" w:rsidRDefault="005D2C9B">
      <w:pPr>
        <w:pStyle w:val="Heading2"/>
        <w:rPr>
          <w:ins w:id="459" w:author="Shivam Saini" w:date="2020-10-21T16:56:00Z"/>
          <w:moveFrom w:id="460" w:author="Shivam" w:date="2020-10-28T09:53:00Z"/>
          <w:lang w:val="en-US"/>
        </w:rPr>
        <w:pPrChange w:id="461" w:author="Shivam Saini" w:date="2020-10-21T16:56:00Z">
          <w:pPr/>
        </w:pPrChange>
      </w:pPr>
      <w:moveFromRangeStart w:id="462" w:author="Shivam" w:date="2020-10-28T09:53:00Z" w:name="move54771242"/>
      <w:moveFrom w:id="463" w:author="Shivam" w:date="2020-10-28T09:53:00Z">
        <w:ins w:id="464" w:author="Shivam Saini" w:date="2020-10-21T16:56:00Z">
          <w:r w:rsidDel="00211DC8">
            <w:rPr>
              <w:lang w:val="en-US"/>
            </w:rPr>
            <w:t xml:space="preserve">Access </w:t>
          </w:r>
        </w:ins>
        <w:ins w:id="465" w:author="Shivam Saini" w:date="2020-10-21T17:10:00Z">
          <w:r w:rsidR="00B12235" w:rsidDel="00211DC8">
            <w:rPr>
              <w:lang w:val="en-US"/>
            </w:rPr>
            <w:t xml:space="preserve">collected </w:t>
          </w:r>
        </w:ins>
        <w:ins w:id="466" w:author="Shivam Saini" w:date="2020-10-21T16:56:00Z">
          <w:r w:rsidDel="00211DC8">
            <w:rPr>
              <w:lang w:val="en-US"/>
            </w:rPr>
            <w:t xml:space="preserve">metrics with </w:t>
          </w:r>
          <w:r w:rsidR="008538D1" w:rsidDel="00211DC8">
            <w:rPr>
              <w:lang w:val="en-US"/>
            </w:rPr>
            <w:t>Grafana</w:t>
          </w:r>
        </w:ins>
      </w:moveFrom>
    </w:p>
    <w:p w14:paraId="50481C9D" w14:textId="3EF28702" w:rsidR="008538D1" w:rsidDel="00211DC8" w:rsidRDefault="00F105FA" w:rsidP="00DF5CF5">
      <w:pPr>
        <w:pStyle w:val="ListParagraph"/>
        <w:numPr>
          <w:ilvl w:val="0"/>
          <w:numId w:val="6"/>
        </w:numPr>
        <w:rPr>
          <w:ins w:id="467" w:author="Shivam Saini" w:date="2020-10-21T17:02:00Z"/>
          <w:moveFrom w:id="468" w:author="Shivam" w:date="2020-10-28T09:53:00Z"/>
        </w:rPr>
      </w:pPr>
      <w:moveFrom w:id="469" w:author="Shivam" w:date="2020-10-28T09:53:00Z">
        <w:ins w:id="470" w:author="Shivam Saini" w:date="2020-10-21T17:02:00Z">
          <w:r w:rsidDel="00211DC8">
            <w:t>Sw</w:t>
          </w:r>
        </w:ins>
        <w:ins w:id="471" w:author="Shivam Saini" w:date="2020-10-21T17:06:00Z">
          <w:r w:rsidR="00736AC9" w:rsidDel="00211DC8">
            <w:t>it</w:t>
          </w:r>
        </w:ins>
        <w:ins w:id="472" w:author="Shivam Saini" w:date="2020-10-21T17:02:00Z">
          <w:r w:rsidDel="00211DC8">
            <w:t>ch context to main cluster (</w:t>
          </w:r>
          <w:r w:rsidRPr="00477748" w:rsidDel="00211DC8">
            <w:rPr>
              <w:b/>
              <w:bCs/>
              <w:i/>
              <w:iCs/>
              <w:rPrChange w:id="473" w:author="Shivam Saini" w:date="2020-10-21T17:03:00Z">
                <w:rPr/>
              </w:rPrChange>
            </w:rPr>
            <w:t>kubectl config use-context cluster1</w:t>
          </w:r>
          <w:r w:rsidDel="00211DC8">
            <w:t>)</w:t>
          </w:r>
        </w:ins>
      </w:moveFrom>
    </w:p>
    <w:p w14:paraId="1175E861" w14:textId="11BF049B" w:rsidR="00477748" w:rsidDel="00211DC8" w:rsidRDefault="00477748" w:rsidP="00DF5CF5">
      <w:pPr>
        <w:pStyle w:val="ListParagraph"/>
        <w:numPr>
          <w:ilvl w:val="0"/>
          <w:numId w:val="6"/>
        </w:numPr>
        <w:rPr>
          <w:ins w:id="474" w:author="Shivam Saini" w:date="2020-10-21T17:03:00Z"/>
          <w:moveFrom w:id="475" w:author="Shivam" w:date="2020-10-28T09:53:00Z"/>
        </w:rPr>
      </w:pPr>
      <w:moveFrom w:id="476" w:author="Shivam" w:date="2020-10-28T09:53:00Z">
        <w:ins w:id="477" w:author="Shivam Saini" w:date="2020-10-21T17:02:00Z">
          <w:r w:rsidDel="00211DC8">
            <w:t>Run ”</w:t>
          </w:r>
        </w:ins>
        <w:ins w:id="478" w:author="Shivam Saini" w:date="2020-10-21T17:03:00Z">
          <w:r w:rsidRPr="00477748" w:rsidDel="00211DC8">
            <w:t xml:space="preserve"> </w:t>
          </w:r>
          <w:r w:rsidRPr="00477748" w:rsidDel="00211DC8">
            <w:rPr>
              <w:b/>
              <w:bCs/>
              <w:i/>
              <w:iCs/>
              <w:rPrChange w:id="479" w:author="Shivam Saini" w:date="2020-10-21T17:03:00Z">
                <w:rPr/>
              </w:rPrChange>
            </w:rPr>
            <w:t>istioctl dashboard grafana</w:t>
          </w:r>
        </w:ins>
        <w:ins w:id="480" w:author="Shivam Saini" w:date="2020-10-21T17:02:00Z">
          <w:r w:rsidDel="00211DC8">
            <w:t>”</w:t>
          </w:r>
        </w:ins>
      </w:moveFrom>
    </w:p>
    <w:p w14:paraId="1BDB048B" w14:textId="14523FA3" w:rsidR="00477748" w:rsidDel="00211DC8" w:rsidRDefault="00477748" w:rsidP="00DF5CF5">
      <w:pPr>
        <w:pStyle w:val="ListParagraph"/>
        <w:numPr>
          <w:ilvl w:val="0"/>
          <w:numId w:val="6"/>
        </w:numPr>
        <w:rPr>
          <w:ins w:id="481" w:author="Shivam Saini" w:date="2020-10-21T17:03:00Z"/>
          <w:moveFrom w:id="482" w:author="Shivam" w:date="2020-10-28T09:53:00Z"/>
        </w:rPr>
      </w:pPr>
      <w:moveFrom w:id="483" w:author="Shivam" w:date="2020-10-28T09:53:00Z">
        <w:ins w:id="484" w:author="Shivam Saini" w:date="2020-10-21T17:03:00Z">
          <w:r w:rsidDel="00211DC8">
            <w:t xml:space="preserve">Open the </w:t>
          </w:r>
          <w:r w:rsidR="001F6A1A" w:rsidDel="00211DC8">
            <w:t>grafana UI on web browser</w:t>
          </w:r>
        </w:ins>
      </w:moveFrom>
    </w:p>
    <w:p w14:paraId="220AF77E" w14:textId="35D299E6" w:rsidR="00736AC9" w:rsidDel="00211DC8" w:rsidRDefault="00736AC9" w:rsidP="00DF5CF5">
      <w:pPr>
        <w:pStyle w:val="ListParagraph"/>
        <w:numPr>
          <w:ilvl w:val="0"/>
          <w:numId w:val="6"/>
        </w:numPr>
        <w:rPr>
          <w:ins w:id="485" w:author="Shivam Saini" w:date="2020-10-21T17:07:00Z"/>
          <w:moveFrom w:id="486" w:author="Shivam" w:date="2020-10-28T09:53:00Z"/>
        </w:rPr>
      </w:pPr>
      <w:moveFrom w:id="487" w:author="Shivam" w:date="2020-10-28T09:53:00Z">
        <w:ins w:id="488" w:author="Shivam Saini" w:date="2020-10-21T17:06:00Z">
          <w:r w:rsidDel="00211DC8">
            <w:t xml:space="preserve">Add a </w:t>
          </w:r>
          <w:r w:rsidR="002D79AF" w:rsidDel="00211DC8">
            <w:t>custom data source</w:t>
          </w:r>
        </w:ins>
        <w:ins w:id="489" w:author="Shivam Saini" w:date="2020-10-21T17:07:00Z">
          <w:r w:rsidR="002D79AF" w:rsidDel="00211DC8">
            <w:t xml:space="preserve"> for InfluxDB and set the fol</w:t>
          </w:r>
          <w:r w:rsidR="00B276EB" w:rsidDel="00211DC8">
            <w:t>lowing properties</w:t>
          </w:r>
        </w:ins>
      </w:moveFrom>
    </w:p>
    <w:p w14:paraId="3FA04CF2" w14:textId="655105FC" w:rsidR="00B276EB" w:rsidDel="00211DC8" w:rsidRDefault="00E5337A" w:rsidP="00B276EB">
      <w:pPr>
        <w:pStyle w:val="ListParagraph"/>
        <w:numPr>
          <w:ilvl w:val="1"/>
          <w:numId w:val="6"/>
        </w:numPr>
        <w:rPr>
          <w:ins w:id="490" w:author="Shivam Saini" w:date="2020-10-21T17:08:00Z"/>
          <w:moveFrom w:id="491" w:author="Shivam" w:date="2020-10-28T09:53:00Z"/>
        </w:rPr>
      </w:pPr>
      <w:moveFrom w:id="492" w:author="Shivam" w:date="2020-10-28T09:53:00Z">
        <w:ins w:id="493" w:author="Shivam Saini" w:date="2020-10-21T17:08:00Z">
          <w:r w:rsidDel="00211DC8">
            <w:t>Name: influxdb</w:t>
          </w:r>
        </w:ins>
      </w:moveFrom>
    </w:p>
    <w:p w14:paraId="7E1DAEC6" w14:textId="72C73924" w:rsidR="00E5337A" w:rsidDel="00211DC8" w:rsidRDefault="00E5337A" w:rsidP="00B276EB">
      <w:pPr>
        <w:pStyle w:val="ListParagraph"/>
        <w:numPr>
          <w:ilvl w:val="1"/>
          <w:numId w:val="6"/>
        </w:numPr>
        <w:rPr>
          <w:ins w:id="494" w:author="Shivam Saini" w:date="2020-10-21T17:08:00Z"/>
          <w:moveFrom w:id="495" w:author="Shivam" w:date="2020-10-28T09:53:00Z"/>
        </w:rPr>
      </w:pPr>
      <w:moveFrom w:id="496" w:author="Shivam" w:date="2020-10-28T09:53:00Z">
        <w:ins w:id="497" w:author="Shivam Saini" w:date="2020-10-21T17:08:00Z">
          <w:r w:rsidDel="00211DC8">
            <w:t xml:space="preserve">URL: </w:t>
          </w:r>
          <w:r w:rsidDel="00211DC8">
            <w:fldChar w:fldCharType="begin"/>
          </w:r>
          <w:r w:rsidDel="00211DC8">
            <w:instrText xml:space="preserve"> HYPERLINK "</w:instrText>
          </w:r>
          <w:r w:rsidRPr="00E5337A" w:rsidDel="00211DC8">
            <w:rPr>
              <w:rPrChange w:id="498" w:author="Shivam Saini" w:date="2020-10-21T17:08:00Z">
                <w:rPr>
                  <w:rStyle w:val="Hyperlink"/>
                </w:rPr>
              </w:rPrChange>
            </w:rPr>
            <w:instrText>http://influxdb.edge-namespace.svc.cluster.local:8086</w:instrText>
          </w:r>
          <w:r w:rsidDel="00211DC8">
            <w:instrText xml:space="preserve">" </w:instrText>
          </w:r>
          <w:r w:rsidDel="00211DC8">
            <w:fldChar w:fldCharType="separate"/>
          </w:r>
          <w:r w:rsidRPr="00772724" w:rsidDel="00211DC8">
            <w:rPr>
              <w:rStyle w:val="Hyperlink"/>
            </w:rPr>
            <w:t>http://influxdb.edge-namespace.svc.cluster.local:8086</w:t>
          </w:r>
          <w:r w:rsidDel="00211DC8">
            <w:fldChar w:fldCharType="end"/>
          </w:r>
        </w:ins>
      </w:moveFrom>
    </w:p>
    <w:p w14:paraId="79CA4340" w14:textId="669E29F8" w:rsidR="00E5337A" w:rsidDel="00211DC8" w:rsidRDefault="00E5337A" w:rsidP="00B276EB">
      <w:pPr>
        <w:pStyle w:val="ListParagraph"/>
        <w:numPr>
          <w:ilvl w:val="1"/>
          <w:numId w:val="6"/>
        </w:numPr>
        <w:rPr>
          <w:ins w:id="499" w:author="Shivam Saini" w:date="2020-10-21T17:08:00Z"/>
          <w:moveFrom w:id="500" w:author="Shivam" w:date="2020-10-28T09:53:00Z"/>
        </w:rPr>
      </w:pPr>
      <w:moveFrom w:id="501" w:author="Shivam" w:date="2020-10-28T09:53:00Z">
        <w:ins w:id="502" w:author="Shivam Saini" w:date="2020-10-21T17:08:00Z">
          <w:r w:rsidDel="00211DC8">
            <w:t>Database: latency</w:t>
          </w:r>
        </w:ins>
      </w:moveFrom>
    </w:p>
    <w:p w14:paraId="0D747626" w14:textId="56608913" w:rsidR="00E5337A" w:rsidDel="00211DC8" w:rsidRDefault="00601B64" w:rsidP="00B276EB">
      <w:pPr>
        <w:pStyle w:val="ListParagraph"/>
        <w:numPr>
          <w:ilvl w:val="1"/>
          <w:numId w:val="6"/>
        </w:numPr>
        <w:rPr>
          <w:ins w:id="503" w:author="Shivam Saini" w:date="2020-10-21T17:08:00Z"/>
          <w:moveFrom w:id="504" w:author="Shivam" w:date="2020-10-28T09:53:00Z"/>
        </w:rPr>
      </w:pPr>
      <w:moveFrom w:id="505" w:author="Shivam" w:date="2020-10-28T09:53:00Z">
        <w:ins w:id="506" w:author="Shivam Saini" w:date="2020-10-21T17:08:00Z">
          <w:r w:rsidDel="00211DC8">
            <w:t>User: root</w:t>
          </w:r>
        </w:ins>
      </w:moveFrom>
    </w:p>
    <w:p w14:paraId="23C9E152" w14:textId="1E8FE3E1" w:rsidR="00601B64" w:rsidDel="00211DC8" w:rsidRDefault="00601B64" w:rsidP="00601B64">
      <w:pPr>
        <w:pStyle w:val="ListParagraph"/>
        <w:numPr>
          <w:ilvl w:val="1"/>
          <w:numId w:val="6"/>
        </w:numPr>
        <w:rPr>
          <w:ins w:id="507" w:author="Shivam Saini" w:date="2020-10-21T17:09:00Z"/>
          <w:moveFrom w:id="508" w:author="Shivam" w:date="2020-10-28T09:53:00Z"/>
        </w:rPr>
      </w:pPr>
      <w:moveFrom w:id="509" w:author="Shivam" w:date="2020-10-28T09:53:00Z">
        <w:ins w:id="510" w:author="Shivam Saini" w:date="2020-10-21T17:08:00Z">
          <w:r w:rsidDel="00211DC8">
            <w:t>P</w:t>
          </w:r>
        </w:ins>
        <w:ins w:id="511" w:author="Shivam Saini" w:date="2020-10-21T17:09:00Z">
          <w:r w:rsidDel="00211DC8">
            <w:t>assword: root</w:t>
          </w:r>
        </w:ins>
      </w:moveFrom>
    </w:p>
    <w:p w14:paraId="1D5F0F34" w14:textId="7B9CEED2" w:rsidR="0061316B" w:rsidDel="00211DC8" w:rsidRDefault="0061316B">
      <w:pPr>
        <w:pStyle w:val="ListParagraph"/>
        <w:numPr>
          <w:ilvl w:val="0"/>
          <w:numId w:val="6"/>
        </w:numPr>
        <w:rPr>
          <w:ins w:id="512" w:author="Shivam Saini" w:date="2020-10-21T17:07:00Z"/>
          <w:moveFrom w:id="513" w:author="Shivam" w:date="2020-10-28T09:53:00Z"/>
        </w:rPr>
      </w:pPr>
      <w:moveFrom w:id="514" w:author="Shivam" w:date="2020-10-28T09:53:00Z">
        <w:ins w:id="515" w:author="Shivam Saini" w:date="2020-10-21T17:09:00Z">
          <w:r w:rsidDel="00211DC8">
            <w:t xml:space="preserve">Add a custom grafana dashboard using the </w:t>
          </w:r>
          <w:r w:rsidRPr="006739F8" w:rsidDel="00211DC8">
            <w:rPr>
              <w:b/>
              <w:bCs/>
            </w:rPr>
            <w:t>latency-dashboard.json</w:t>
          </w:r>
          <w:r w:rsidDel="00211DC8">
            <w:t xml:space="preserve"> file under </w:t>
          </w:r>
          <w:r w:rsidRPr="006739F8" w:rsidDel="00211DC8">
            <w:rPr>
              <w:b/>
              <w:bCs/>
            </w:rPr>
            <w:t>grafana</w:t>
          </w:r>
          <w:r w:rsidDel="00211DC8">
            <w:t xml:space="preserve"> folder in app-generator</w:t>
          </w:r>
        </w:ins>
      </w:moveFrom>
    </w:p>
    <w:moveFromRangeEnd w:id="462"/>
    <w:p w14:paraId="34837144" w14:textId="77777777" w:rsidR="00B276EB" w:rsidDel="00B7274C" w:rsidRDefault="00B276EB">
      <w:pPr>
        <w:rPr>
          <w:del w:id="516" w:author="Shivam Saini" w:date="2020-10-21T17:20:00Z"/>
        </w:rPr>
      </w:pPr>
    </w:p>
    <w:p w14:paraId="6E436CFB" w14:textId="77777777" w:rsidR="00C01FB6" w:rsidRDefault="00C01FB6" w:rsidP="009F55CA"/>
    <w:p w14:paraId="2BB8C010" w14:textId="77777777" w:rsidR="00C01FB6" w:rsidRDefault="00C01FB6" w:rsidP="00C01FB6">
      <w:pPr>
        <w:pStyle w:val="Heading2"/>
      </w:pPr>
      <w:r>
        <w:t>Added support</w:t>
      </w:r>
    </w:p>
    <w:p w14:paraId="69ACE86C" w14:textId="77777777" w:rsidR="00C01FB6" w:rsidRPr="005E3F82" w:rsidRDefault="00C01FB6" w:rsidP="00C01FB6">
      <w:pPr>
        <w:pStyle w:val="ListParagraph"/>
        <w:numPr>
          <w:ilvl w:val="0"/>
          <w:numId w:val="2"/>
        </w:numPr>
        <w:rPr>
          <w:lang w:val="en-US"/>
          <w:rPrChange w:id="517" w:author="Aleksandra Obeso Duque" w:date="2020-10-19T17:08:00Z">
            <w:rPr/>
          </w:rPrChange>
        </w:rPr>
      </w:pPr>
      <w:r w:rsidRPr="005E3F82">
        <w:rPr>
          <w:lang w:val="en-US"/>
          <w:rPrChange w:id="518" w:author="Aleksandra Obeso Duque" w:date="2020-10-19T17:08:00Z">
            <w:rPr/>
          </w:rPrChange>
        </w:rPr>
        <w:t xml:space="preserve">Added support for creation of additional container for </w:t>
      </w:r>
      <w:proofErr w:type="spellStart"/>
      <w:r w:rsidRPr="005E3F82">
        <w:rPr>
          <w:lang w:val="en-US"/>
          <w:rPrChange w:id="519" w:author="Aleksandra Obeso Duque" w:date="2020-10-19T17:08:00Z">
            <w:rPr/>
          </w:rPrChange>
        </w:rPr>
        <w:t>fortio</w:t>
      </w:r>
      <w:proofErr w:type="spellEnd"/>
      <w:r w:rsidRPr="005E3F82">
        <w:rPr>
          <w:lang w:val="en-US"/>
          <w:rPrChange w:id="520" w:author="Aleksandra Obeso Duque" w:date="2020-10-19T17:08:00Z">
            <w:rPr/>
          </w:rPrChange>
        </w:rPr>
        <w:t xml:space="preserve"> </w:t>
      </w:r>
      <w:r w:rsidR="00F003FD" w:rsidRPr="005E3F82">
        <w:rPr>
          <w:lang w:val="en-US"/>
          <w:rPrChange w:id="521" w:author="Aleksandra Obeso Duque" w:date="2020-10-19T17:08:00Z">
            <w:rPr/>
          </w:rPrChange>
        </w:rPr>
        <w:t xml:space="preserve">server </w:t>
      </w:r>
      <w:r w:rsidRPr="005E3F82">
        <w:rPr>
          <w:lang w:val="en-US"/>
          <w:rPrChange w:id="522" w:author="Aleksandra Obeso Duque" w:date="2020-10-19T17:08:00Z">
            <w:rPr/>
          </w:rPrChange>
        </w:rPr>
        <w:t>while main app manifest files are generated.</w:t>
      </w:r>
    </w:p>
    <w:p w14:paraId="295D636F" w14:textId="3905BB7B" w:rsidR="00C01FB6" w:rsidRDefault="00C01FB6" w:rsidP="00C01FB6">
      <w:pPr>
        <w:pStyle w:val="ListParagraph"/>
        <w:numPr>
          <w:ilvl w:val="0"/>
          <w:numId w:val="2"/>
        </w:numPr>
        <w:rPr>
          <w:ins w:id="523" w:author="Shivam Saini" w:date="2020-10-21T16:51:00Z"/>
          <w:lang w:val="en-US"/>
        </w:rPr>
      </w:pPr>
      <w:r w:rsidRPr="005E3F82">
        <w:rPr>
          <w:lang w:val="en-US"/>
          <w:rPrChange w:id="524" w:author="Aleksandra Obeso Duque" w:date="2020-10-19T17:08:00Z">
            <w:rPr/>
          </w:rPrChange>
        </w:rPr>
        <w:t xml:space="preserve">Added </w:t>
      </w:r>
      <w:proofErr w:type="spellStart"/>
      <w:r w:rsidRPr="005E3F82">
        <w:rPr>
          <w:lang w:val="en-US"/>
          <w:rPrChange w:id="525" w:author="Aleksandra Obeso Duque" w:date="2020-10-19T17:08:00Z">
            <w:rPr/>
          </w:rPrChange>
        </w:rPr>
        <w:t>fortio</w:t>
      </w:r>
      <w:proofErr w:type="spellEnd"/>
      <w:r w:rsidRPr="005E3F82">
        <w:rPr>
          <w:lang w:val="en-US"/>
          <w:rPrChange w:id="526" w:author="Aleksandra Obeso Duque" w:date="2020-10-19T17:08:00Z">
            <w:rPr/>
          </w:rPrChange>
        </w:rPr>
        <w:t xml:space="preserve"> port in the service manifest files.</w:t>
      </w:r>
    </w:p>
    <w:p w14:paraId="2BF62B50" w14:textId="53E26F10" w:rsidR="00D71C45" w:rsidRDefault="00AB685F" w:rsidP="00C01FB6">
      <w:pPr>
        <w:pStyle w:val="ListParagraph"/>
        <w:numPr>
          <w:ilvl w:val="0"/>
          <w:numId w:val="2"/>
        </w:numPr>
        <w:rPr>
          <w:ins w:id="527" w:author="Shivam Saini" w:date="2020-10-21T16:57:00Z"/>
          <w:lang w:val="en-US"/>
        </w:rPr>
      </w:pPr>
      <w:ins w:id="528" w:author="Shivam Saini" w:date="2020-10-21T16:51:00Z">
        <w:r>
          <w:rPr>
            <w:lang w:val="en-US"/>
          </w:rPr>
          <w:t>Integrated the main app</w:t>
        </w:r>
      </w:ins>
      <w:ins w:id="529" w:author="Shivam Saini" w:date="2020-10-21T16:52:00Z">
        <w:r>
          <w:rPr>
            <w:lang w:val="en-US"/>
          </w:rPr>
          <w:t xml:space="preserve"> and worker app into single deployment</w:t>
        </w:r>
      </w:ins>
    </w:p>
    <w:p w14:paraId="30CB9041" w14:textId="7F5F7EC7" w:rsidR="008538D1" w:rsidRDefault="008538D1" w:rsidP="00C01FB6">
      <w:pPr>
        <w:pStyle w:val="ListParagraph"/>
        <w:numPr>
          <w:ilvl w:val="0"/>
          <w:numId w:val="2"/>
        </w:numPr>
        <w:rPr>
          <w:ins w:id="530" w:author="Shivam Saini" w:date="2020-10-21T17:21:00Z"/>
          <w:lang w:val="en-US"/>
        </w:rPr>
      </w:pPr>
      <w:ins w:id="531" w:author="Shivam Saini" w:date="2020-10-21T16:57:00Z">
        <w:r>
          <w:rPr>
            <w:lang w:val="en-US"/>
          </w:rPr>
          <w:t xml:space="preserve">Changed the namespace from default to </w:t>
        </w:r>
        <w:r w:rsidR="00DF2838">
          <w:rPr>
            <w:lang w:val="en-US"/>
          </w:rPr>
          <w:t>edge-namespace</w:t>
        </w:r>
      </w:ins>
    </w:p>
    <w:p w14:paraId="0D8F8E02" w14:textId="020EACE6" w:rsidR="004B6DE3" w:rsidRDefault="004B6DE3" w:rsidP="004B6DE3">
      <w:pPr>
        <w:rPr>
          <w:ins w:id="532" w:author="Shivam Saini" w:date="2020-10-21T17:21:00Z"/>
          <w:lang w:val="en-US"/>
        </w:rPr>
      </w:pPr>
    </w:p>
    <w:p w14:paraId="080B967A" w14:textId="3F986C29" w:rsidR="004B6DE3" w:rsidRDefault="004B6DE3" w:rsidP="004B6DE3">
      <w:pPr>
        <w:rPr>
          <w:ins w:id="533" w:author="Shivam Saini" w:date="2020-10-21T17:22:00Z"/>
          <w:lang w:val="en-US"/>
        </w:rPr>
      </w:pPr>
    </w:p>
    <w:p w14:paraId="557A4750" w14:textId="4F0E9E3B" w:rsidR="004B6DE3" w:rsidRDefault="004B6DE3" w:rsidP="004B6DE3">
      <w:pPr>
        <w:rPr>
          <w:ins w:id="534" w:author="Shivam Saini" w:date="2020-10-21T17:22:00Z"/>
          <w:lang w:val="en-US"/>
        </w:rPr>
      </w:pPr>
    </w:p>
    <w:p w14:paraId="73BC832C" w14:textId="57F4B5E2" w:rsidR="004B6DE3" w:rsidRPr="004B6DE3" w:rsidRDefault="00DD7F92">
      <w:pPr>
        <w:rPr>
          <w:lang w:val="en-US"/>
          <w:rPrChange w:id="535" w:author="Shivam Saini" w:date="2020-10-21T17:21:00Z">
            <w:rPr/>
          </w:rPrChange>
        </w:rPr>
        <w:pPrChange w:id="536" w:author="Shivam Saini" w:date="2020-10-21T17:21:00Z">
          <w:pPr>
            <w:pStyle w:val="ListParagraph"/>
            <w:numPr>
              <w:numId w:val="2"/>
            </w:numPr>
            <w:ind w:hanging="360"/>
          </w:pPr>
        </w:pPrChange>
      </w:pPr>
      <w:ins w:id="537" w:author="Shivam" w:date="2020-10-22T09:36:00Z">
        <w:r>
          <w:rPr>
            <w:lang w:val="en-US"/>
          </w:rPr>
          <w:t xml:space="preserve"> </w:t>
        </w:r>
      </w:ins>
    </w:p>
    <w:p w14:paraId="7EBC57E3" w14:textId="77777777" w:rsidR="00C01FB6" w:rsidRPr="005E3F82" w:rsidRDefault="00C01FB6" w:rsidP="00C01FB6">
      <w:pPr>
        <w:pStyle w:val="Heading1"/>
        <w:rPr>
          <w:lang w:val="en-US"/>
          <w:rPrChange w:id="538" w:author="Aleksandra Obeso Duque" w:date="2020-10-19T17:08:00Z">
            <w:rPr/>
          </w:rPrChange>
        </w:rPr>
      </w:pPr>
      <w:r w:rsidRPr="005E3F82">
        <w:rPr>
          <w:lang w:val="en-US"/>
          <w:rPrChange w:id="539" w:author="Aleksandra Obeso Duque" w:date="2020-10-19T17:08:00Z">
            <w:rPr/>
          </w:rPrChange>
        </w:rPr>
        <w:t>Application Model</w:t>
      </w:r>
    </w:p>
    <w:p w14:paraId="1A849302" w14:textId="4F7E3F9C" w:rsidR="00C01FB6" w:rsidRPr="005E3F82" w:rsidRDefault="00C01FB6" w:rsidP="00C01FB6">
      <w:pPr>
        <w:rPr>
          <w:lang w:val="en-US"/>
          <w:rPrChange w:id="540" w:author="Aleksandra Obeso Duque" w:date="2020-10-19T17:08:00Z">
            <w:rPr/>
          </w:rPrChange>
        </w:rPr>
      </w:pPr>
      <w:r w:rsidRPr="005E3F82">
        <w:rPr>
          <w:lang w:val="en-US"/>
          <w:rPrChange w:id="541" w:author="Aleksandra Obeso Duque" w:date="2020-10-19T17:08:00Z">
            <w:rPr/>
          </w:rPrChange>
        </w:rPr>
        <w:t xml:space="preserve">This is the main application that will run as a </w:t>
      </w:r>
      <w:del w:id="542" w:author="Aleksandra Obeso Duque" w:date="2020-10-19T17:11:00Z">
        <w:r w:rsidRPr="005E3F82" w:rsidDel="00C60D57">
          <w:rPr>
            <w:lang w:val="en-US"/>
            <w:rPrChange w:id="543" w:author="Aleksandra Obeso Duque" w:date="2020-10-19T17:08:00Z">
              <w:rPr/>
            </w:rPrChange>
          </w:rPr>
          <w:delText>contianer</w:delText>
        </w:r>
      </w:del>
      <w:ins w:id="544" w:author="Aleksandra Obeso Duque" w:date="2020-10-19T17:11:00Z">
        <w:r w:rsidR="00C60D57" w:rsidRPr="005E3F82">
          <w:rPr>
            <w:lang w:val="en-US"/>
          </w:rPr>
          <w:t>container</w:t>
        </w:r>
      </w:ins>
      <w:r w:rsidRPr="005E3F82">
        <w:rPr>
          <w:lang w:val="en-US"/>
          <w:rPrChange w:id="545" w:author="Aleksandra Obeso Duque" w:date="2020-10-19T17:08:00Z">
            <w:rPr/>
          </w:rPrChange>
        </w:rPr>
        <w:t xml:space="preserve"> inside the main app deployment.  </w:t>
      </w:r>
      <w:r w:rsidR="00D02438" w:rsidRPr="005E3F82">
        <w:rPr>
          <w:lang w:val="en-US"/>
          <w:rPrChange w:id="546" w:author="Aleksandra Obeso Duque" w:date="2020-10-19T17:08:00Z">
            <w:rPr/>
          </w:rPrChange>
        </w:rPr>
        <w:t>It serves two main task</w:t>
      </w:r>
      <w:ins w:id="547" w:author="Aleksandra Obeso Duque" w:date="2020-10-20T10:12:00Z">
        <w:r w:rsidR="00EA4B00">
          <w:rPr>
            <w:lang w:val="en-US"/>
          </w:rPr>
          <w:t>s</w:t>
        </w:r>
      </w:ins>
      <w:r w:rsidR="00D02438" w:rsidRPr="005E3F82">
        <w:rPr>
          <w:lang w:val="en-US"/>
          <w:rPrChange w:id="548" w:author="Aleksandra Obeso Duque" w:date="2020-10-19T17:08:00Z">
            <w:rPr/>
          </w:rPrChange>
        </w:rPr>
        <w:t xml:space="preserve">, one to listen to the </w:t>
      </w:r>
      <w:del w:id="549" w:author="Aleksandra Obeso Duque" w:date="2020-10-19T17:12:00Z">
        <w:r w:rsidR="00D02438" w:rsidRPr="005E3F82" w:rsidDel="009B34F5">
          <w:rPr>
            <w:lang w:val="en-US"/>
            <w:rPrChange w:id="550" w:author="Aleksandra Obeso Duque" w:date="2020-10-19T17:08:00Z">
              <w:rPr/>
            </w:rPrChange>
          </w:rPr>
          <w:delText xml:space="preserve">requesting </w:delText>
        </w:r>
      </w:del>
      <w:ins w:id="551" w:author="Aleksandra Obeso Duque" w:date="2020-10-19T17:12:00Z">
        <w:r w:rsidR="009B34F5">
          <w:rPr>
            <w:lang w:val="en-US"/>
          </w:rPr>
          <w:t>incoming</w:t>
        </w:r>
        <w:r w:rsidR="009B34F5" w:rsidRPr="005E3F82">
          <w:rPr>
            <w:lang w:val="en-US"/>
            <w:rPrChange w:id="552" w:author="Aleksandra Obeso Duque" w:date="2020-10-19T17:08:00Z">
              <w:rPr/>
            </w:rPrChange>
          </w:rPr>
          <w:t xml:space="preserve"> </w:t>
        </w:r>
      </w:ins>
      <w:r w:rsidR="00D02438" w:rsidRPr="005E3F82">
        <w:rPr>
          <w:lang w:val="en-US"/>
          <w:rPrChange w:id="553" w:author="Aleksandra Obeso Duque" w:date="2020-10-19T17:08:00Z">
            <w:rPr/>
          </w:rPrChange>
        </w:rPr>
        <w:t>traffic and second to assign tasks to worker</w:t>
      </w:r>
    </w:p>
    <w:p w14:paraId="6B086ACC" w14:textId="77777777" w:rsidR="00D02438" w:rsidRDefault="00D02438" w:rsidP="00D02438">
      <w:pPr>
        <w:pStyle w:val="Heading2"/>
      </w:pPr>
      <w:r>
        <w:t>Added support</w:t>
      </w:r>
    </w:p>
    <w:p w14:paraId="1D7E0C74" w14:textId="7E6A8F16" w:rsidR="0065511D" w:rsidRPr="005B5596" w:rsidRDefault="0065511D" w:rsidP="0065511D">
      <w:pPr>
        <w:pStyle w:val="ListParagraph"/>
        <w:numPr>
          <w:ilvl w:val="0"/>
          <w:numId w:val="3"/>
        </w:numPr>
        <w:rPr>
          <w:ins w:id="554" w:author="Shivam Saini" w:date="2020-10-28T12:06:00Z"/>
          <w:lang w:val="en-US"/>
        </w:rPr>
      </w:pPr>
      <w:commentRangeStart w:id="555"/>
      <w:ins w:id="556" w:author="Shivam Saini" w:date="2020-10-28T12:06:00Z">
        <w:r w:rsidRPr="005B5596">
          <w:rPr>
            <w:lang w:val="en-US"/>
          </w:rPr>
          <w:t xml:space="preserve">Updated the </w:t>
        </w:r>
        <w:proofErr w:type="spellStart"/>
        <w:r w:rsidRPr="005B5596">
          <w:rPr>
            <w:lang w:val="en-US"/>
          </w:rPr>
          <w:t>dockerfile</w:t>
        </w:r>
        <w:proofErr w:type="spellEnd"/>
        <w:r w:rsidRPr="005B5596">
          <w:rPr>
            <w:lang w:val="en-US"/>
          </w:rPr>
          <w:t xml:space="preserve"> to </w:t>
        </w:r>
        <w:r w:rsidRPr="005E3F82">
          <w:rPr>
            <w:lang w:val="en-US"/>
          </w:rPr>
          <w:t>download</w:t>
        </w:r>
        <w:r w:rsidRPr="005B5596">
          <w:rPr>
            <w:lang w:val="en-US"/>
          </w:rPr>
          <w:t xml:space="preserve"> </w:t>
        </w:r>
        <w:proofErr w:type="spellStart"/>
        <w:r w:rsidRPr="005B5596">
          <w:rPr>
            <w:lang w:val="en-US"/>
          </w:rPr>
          <w:t>fortio</w:t>
        </w:r>
        <w:proofErr w:type="spellEnd"/>
        <w:r w:rsidRPr="005B5596">
          <w:rPr>
            <w:lang w:val="en-US"/>
          </w:rPr>
          <w:t xml:space="preserve"> into the </w:t>
        </w:r>
        <w:proofErr w:type="gramStart"/>
        <w:r w:rsidRPr="005B5596">
          <w:rPr>
            <w:lang w:val="en-US"/>
          </w:rPr>
          <w:t>image</w:t>
        </w:r>
        <w:r>
          <w:rPr>
            <w:lang w:val="en-US"/>
          </w:rPr>
          <w:t xml:space="preserve">  </w:t>
        </w:r>
        <w:r w:rsidRPr="005B5596">
          <w:rPr>
            <w:lang w:val="en-US"/>
          </w:rPr>
          <w:t>that</w:t>
        </w:r>
        <w:proofErr w:type="gramEnd"/>
        <w:r w:rsidRPr="005B5596">
          <w:rPr>
            <w:lang w:val="en-US"/>
          </w:rPr>
          <w:t xml:space="preserve"> can be later used for load testing. </w:t>
        </w:r>
        <w:proofErr w:type="spellStart"/>
        <w:r>
          <w:rPr>
            <w:lang w:val="en-US"/>
          </w:rPr>
          <w:t>Fortio</w:t>
        </w:r>
        <w:proofErr w:type="spellEnd"/>
        <w:r>
          <w:rPr>
            <w:lang w:val="en-US"/>
          </w:rPr>
          <w:t xml:space="preserve"> will be used in the source microservice main app and worker to send the load to the </w:t>
        </w:r>
        <w:proofErr w:type="spellStart"/>
        <w:r>
          <w:rPr>
            <w:lang w:val="en-US"/>
          </w:rPr>
          <w:t>fortio</w:t>
        </w:r>
        <w:proofErr w:type="spellEnd"/>
        <w:r>
          <w:rPr>
            <w:lang w:val="en-US"/>
          </w:rPr>
          <w:t xml:space="preserve"> server running inside container in the destination microservice. </w:t>
        </w:r>
        <w:r w:rsidRPr="005B5596">
          <w:rPr>
            <w:lang w:val="en-US"/>
          </w:rPr>
          <w:t xml:space="preserve">The main application itself does not send </w:t>
        </w:r>
        <w:del w:id="557" w:author="Shivam" w:date="2020-10-28T15:43:00Z">
          <w:r w:rsidRPr="005B5596" w:rsidDel="00E30F74">
            <w:rPr>
              <w:lang w:val="en-US"/>
            </w:rPr>
            <w:delText>traffic</w:delText>
          </w:r>
          <w:r w:rsidDel="00E30F74">
            <w:rPr>
              <w:lang w:val="en-US"/>
            </w:rPr>
            <w:delText>,</w:delText>
          </w:r>
        </w:del>
      </w:ins>
      <w:ins w:id="558" w:author="Shivam" w:date="2020-10-28T15:43:00Z">
        <w:r w:rsidR="00E30F74" w:rsidRPr="005B5596">
          <w:rPr>
            <w:lang w:val="en-US"/>
          </w:rPr>
          <w:t>traffic</w:t>
        </w:r>
        <w:r w:rsidR="00E30F74">
          <w:rPr>
            <w:lang w:val="en-US"/>
          </w:rPr>
          <w:t>;</w:t>
        </w:r>
      </w:ins>
      <w:ins w:id="559" w:author="Shivam Saini" w:date="2020-10-28T12:06:00Z">
        <w:r w:rsidRPr="005B5596">
          <w:rPr>
            <w:lang w:val="en-US"/>
          </w:rPr>
          <w:t xml:space="preserve"> it is the worker</w:t>
        </w:r>
        <w:r>
          <w:rPr>
            <w:lang w:val="en-US"/>
          </w:rPr>
          <w:t xml:space="preserve"> </w:t>
        </w:r>
        <w:r w:rsidRPr="005B5596">
          <w:rPr>
            <w:lang w:val="en-US"/>
          </w:rPr>
          <w:t xml:space="preserve">that will perform the actual task. The main application will only </w:t>
        </w:r>
        <w:r w:rsidRPr="0011610A">
          <w:rPr>
            <w:lang w:val="en-US"/>
          </w:rPr>
          <w:t>assign</w:t>
        </w:r>
        <w:r w:rsidRPr="005B5596">
          <w:rPr>
            <w:lang w:val="en-US"/>
          </w:rPr>
          <w:t xml:space="preserve"> the task.</w:t>
        </w:r>
        <w:commentRangeEnd w:id="555"/>
        <w:r>
          <w:rPr>
            <w:rStyle w:val="CommentReference"/>
          </w:rPr>
          <w:commentReference w:id="555"/>
        </w:r>
      </w:ins>
    </w:p>
    <w:p w14:paraId="3CF6015B" w14:textId="57B6DE61" w:rsidR="00D02438" w:rsidRPr="005E3F82" w:rsidDel="0065511D" w:rsidRDefault="00D02438" w:rsidP="00D02438">
      <w:pPr>
        <w:pStyle w:val="ListParagraph"/>
        <w:numPr>
          <w:ilvl w:val="0"/>
          <w:numId w:val="3"/>
        </w:numPr>
        <w:rPr>
          <w:del w:id="560" w:author="Shivam Saini" w:date="2020-10-28T12:06:00Z"/>
          <w:lang w:val="en-US"/>
          <w:rPrChange w:id="561" w:author="Aleksandra Obeso Duque" w:date="2020-10-19T17:08:00Z">
            <w:rPr>
              <w:del w:id="562" w:author="Shivam Saini" w:date="2020-10-28T12:06:00Z"/>
            </w:rPr>
          </w:rPrChange>
        </w:rPr>
      </w:pPr>
      <w:commentRangeStart w:id="563"/>
      <w:del w:id="564" w:author="Shivam Saini" w:date="2020-10-28T12:06:00Z">
        <w:r w:rsidRPr="005E3F82" w:rsidDel="0065511D">
          <w:rPr>
            <w:lang w:val="en-US"/>
            <w:rPrChange w:id="565" w:author="Aleksandra Obeso Duque" w:date="2020-10-19T17:08:00Z">
              <w:rPr/>
            </w:rPrChange>
          </w:rPr>
          <w:delText>Updated the dockerfile to downlaod</w:delText>
        </w:r>
      </w:del>
      <w:ins w:id="566" w:author="Aleksandra Obeso Duque" w:date="2020-10-19T17:11:00Z">
        <w:del w:id="567" w:author="Shivam Saini" w:date="2020-10-28T12:06:00Z">
          <w:r w:rsidR="00C60D57" w:rsidRPr="005E3F82" w:rsidDel="0065511D">
            <w:rPr>
              <w:lang w:val="en-US"/>
            </w:rPr>
            <w:delText>download</w:delText>
          </w:r>
        </w:del>
      </w:ins>
      <w:del w:id="568" w:author="Shivam Saini" w:date="2020-10-28T12:06:00Z">
        <w:r w:rsidRPr="005E3F82" w:rsidDel="0065511D">
          <w:rPr>
            <w:lang w:val="en-US"/>
            <w:rPrChange w:id="569" w:author="Aleksandra Obeso Duque" w:date="2020-10-19T17:08:00Z">
              <w:rPr/>
            </w:rPrChange>
          </w:rPr>
          <w:delText xml:space="preserve"> </w:delText>
        </w:r>
        <w:commentRangeStart w:id="570"/>
        <w:r w:rsidRPr="005E3F82" w:rsidDel="0065511D">
          <w:rPr>
            <w:lang w:val="en-US"/>
            <w:rPrChange w:id="571" w:author="Aleksandra Obeso Duque" w:date="2020-10-19T17:08:00Z">
              <w:rPr/>
            </w:rPrChange>
          </w:rPr>
          <w:delText xml:space="preserve">fortio </w:delText>
        </w:r>
        <w:commentRangeEnd w:id="570"/>
        <w:r w:rsidR="00A15151" w:rsidDel="0065511D">
          <w:rPr>
            <w:rStyle w:val="CommentReference"/>
          </w:rPr>
          <w:commentReference w:id="570"/>
        </w:r>
        <w:r w:rsidRPr="005E3F82" w:rsidDel="0065511D">
          <w:rPr>
            <w:lang w:val="en-US"/>
            <w:rPrChange w:id="572" w:author="Aleksandra Obeso Duque" w:date="2020-10-19T17:08:00Z">
              <w:rPr/>
            </w:rPrChange>
          </w:rPr>
          <w:delText>into the image that can be later used for load testing</w:delText>
        </w:r>
        <w:commentRangeEnd w:id="563"/>
        <w:r w:rsidR="00103B20" w:rsidDel="0065511D">
          <w:rPr>
            <w:rStyle w:val="CommentReference"/>
          </w:rPr>
          <w:commentReference w:id="563"/>
        </w:r>
      </w:del>
      <w:ins w:id="573" w:author="Aleksandra Obeso Duque" w:date="2020-10-19T17:13:00Z">
        <w:del w:id="574" w:author="Shivam Saini" w:date="2020-10-28T12:06:00Z">
          <w:r w:rsidR="0059221E" w:rsidDel="0065511D">
            <w:rPr>
              <w:lang w:val="en-US"/>
            </w:rPr>
            <w:delText>.</w:delText>
          </w:r>
        </w:del>
      </w:ins>
    </w:p>
    <w:p w14:paraId="449ED39B" w14:textId="0836FE1E" w:rsidR="00D02438" w:rsidRPr="005E3F82" w:rsidRDefault="00D02438" w:rsidP="00D02438">
      <w:pPr>
        <w:pStyle w:val="ListParagraph"/>
        <w:numPr>
          <w:ilvl w:val="0"/>
          <w:numId w:val="3"/>
        </w:numPr>
        <w:rPr>
          <w:lang w:val="en-US"/>
          <w:rPrChange w:id="575" w:author="Aleksandra Obeso Duque" w:date="2020-10-19T17:08:00Z">
            <w:rPr/>
          </w:rPrChange>
        </w:rPr>
      </w:pPr>
      <w:r w:rsidRPr="005E3F82">
        <w:rPr>
          <w:lang w:val="en-US"/>
          <w:rPrChange w:id="576" w:author="Aleksandra Obeso Duque" w:date="2020-10-19T17:08:00Z">
            <w:rPr/>
          </w:rPrChange>
        </w:rPr>
        <w:t xml:space="preserve">While performing the load test, the user can now specify the delay in response, </w:t>
      </w:r>
      <w:ins w:id="577" w:author="Aleksandra Obeso Duque" w:date="2020-10-19T17:13:00Z">
        <w:r w:rsidR="009B34F5">
          <w:rPr>
            <w:lang w:val="en-US"/>
          </w:rPr>
          <w:t xml:space="preserve">response size, </w:t>
        </w:r>
      </w:ins>
      <w:r w:rsidRPr="005E3F82">
        <w:rPr>
          <w:lang w:val="en-US"/>
          <w:rPrChange w:id="578" w:author="Aleksandra Obeso Duque" w:date="2020-10-19T17:08:00Z">
            <w:rPr/>
          </w:rPrChange>
        </w:rPr>
        <w:t xml:space="preserve">response status and other </w:t>
      </w:r>
      <w:proofErr w:type="spellStart"/>
      <w:r w:rsidRPr="005E3F82">
        <w:rPr>
          <w:lang w:val="en-US"/>
          <w:rPrChange w:id="579" w:author="Aleksandra Obeso Duque" w:date="2020-10-19T17:08:00Z">
            <w:rPr/>
          </w:rPrChange>
        </w:rPr>
        <w:t>fortio</w:t>
      </w:r>
      <w:proofErr w:type="spellEnd"/>
      <w:r w:rsidRPr="005E3F82">
        <w:rPr>
          <w:lang w:val="en-US"/>
          <w:rPrChange w:id="580" w:author="Aleksandra Obeso Duque" w:date="2020-10-19T17:08:00Z">
            <w:rPr/>
          </w:rPrChange>
        </w:rPr>
        <w:t xml:space="preserve"> server related configurations.</w:t>
      </w:r>
    </w:p>
    <w:p w14:paraId="1C28A918" w14:textId="77777777" w:rsidR="00D02438" w:rsidRPr="005E3F82" w:rsidRDefault="00D02438" w:rsidP="00D02438">
      <w:pPr>
        <w:rPr>
          <w:lang w:val="en-US"/>
          <w:rPrChange w:id="581" w:author="Aleksandra Obeso Duque" w:date="2020-10-19T17:08:00Z">
            <w:rPr/>
          </w:rPrChange>
        </w:rPr>
      </w:pPr>
    </w:p>
    <w:p w14:paraId="5EEBB1A4" w14:textId="77777777" w:rsidR="00D02438" w:rsidRPr="005E3F82" w:rsidRDefault="00D02438" w:rsidP="00D02438">
      <w:pPr>
        <w:pStyle w:val="Heading2"/>
        <w:rPr>
          <w:lang w:val="en-US"/>
          <w:rPrChange w:id="582" w:author="Aleksandra Obeso Duque" w:date="2020-10-19T17:08:00Z">
            <w:rPr/>
          </w:rPrChange>
        </w:rPr>
      </w:pPr>
      <w:r w:rsidRPr="005E3F82">
        <w:rPr>
          <w:lang w:val="en-US"/>
          <w:rPrChange w:id="583" w:author="Aleksandra Obeso Duque" w:date="2020-10-19T17:08:00Z">
            <w:rPr/>
          </w:rPrChange>
        </w:rPr>
        <w:lastRenderedPageBreak/>
        <w:t>Application Model Worker</w:t>
      </w:r>
    </w:p>
    <w:p w14:paraId="130ADC10" w14:textId="77777777" w:rsidR="00D02438" w:rsidRPr="005E3F82" w:rsidRDefault="00D02438" w:rsidP="00D02438">
      <w:pPr>
        <w:rPr>
          <w:lang w:val="en-US"/>
          <w:rPrChange w:id="584" w:author="Aleksandra Obeso Duque" w:date="2020-10-19T17:08:00Z">
            <w:rPr/>
          </w:rPrChange>
        </w:rPr>
      </w:pPr>
      <w:r w:rsidRPr="005E3F82">
        <w:rPr>
          <w:lang w:val="en-US"/>
          <w:rPrChange w:id="585" w:author="Aleksandra Obeso Duque" w:date="2020-10-19T17:08:00Z">
            <w:rPr/>
          </w:rPrChange>
        </w:rPr>
        <w:t xml:space="preserve">This is the worker application that will perform tasks assigned by the main application by reading them from the </w:t>
      </w:r>
      <w:proofErr w:type="spellStart"/>
      <w:r w:rsidRPr="005E3F82">
        <w:rPr>
          <w:lang w:val="en-US"/>
          <w:rPrChange w:id="586" w:author="Aleksandra Obeso Duque" w:date="2020-10-19T17:08:00Z">
            <w:rPr/>
          </w:rPrChange>
        </w:rPr>
        <w:t>redis</w:t>
      </w:r>
      <w:proofErr w:type="spellEnd"/>
      <w:r w:rsidRPr="005E3F82">
        <w:rPr>
          <w:lang w:val="en-US"/>
          <w:rPrChange w:id="587" w:author="Aleksandra Obeso Duque" w:date="2020-10-19T17:08:00Z">
            <w:rPr/>
          </w:rPrChange>
        </w:rPr>
        <w:t xml:space="preserve"> queue.</w:t>
      </w:r>
    </w:p>
    <w:p w14:paraId="22A9127A" w14:textId="77777777" w:rsidR="00D02438" w:rsidRDefault="00D02438" w:rsidP="00D02438">
      <w:pPr>
        <w:pStyle w:val="Heading2"/>
      </w:pPr>
      <w:r>
        <w:t>Added support</w:t>
      </w:r>
    </w:p>
    <w:p w14:paraId="4B36A2CB" w14:textId="1E29268C" w:rsidR="00D02438" w:rsidRPr="0011610A" w:rsidRDefault="00D02438" w:rsidP="00D02438">
      <w:pPr>
        <w:pStyle w:val="ListParagraph"/>
        <w:numPr>
          <w:ilvl w:val="0"/>
          <w:numId w:val="5"/>
        </w:numPr>
        <w:rPr>
          <w:lang w:val="en-US"/>
          <w:rPrChange w:id="588" w:author="Aleksandra Obeso Duque" w:date="2020-10-19T17:14:00Z">
            <w:rPr/>
          </w:rPrChange>
        </w:rPr>
      </w:pPr>
      <w:commentRangeStart w:id="589"/>
      <w:r w:rsidRPr="005E3F82">
        <w:rPr>
          <w:lang w:val="en-US"/>
          <w:rPrChange w:id="590" w:author="Aleksandra Obeso Duque" w:date="2020-10-19T17:08:00Z">
            <w:rPr/>
          </w:rPrChange>
        </w:rPr>
        <w:t xml:space="preserve">Updated the </w:t>
      </w:r>
      <w:proofErr w:type="spellStart"/>
      <w:r w:rsidRPr="005E3F82">
        <w:rPr>
          <w:lang w:val="en-US"/>
          <w:rPrChange w:id="591" w:author="Aleksandra Obeso Duque" w:date="2020-10-19T17:08:00Z">
            <w:rPr/>
          </w:rPrChange>
        </w:rPr>
        <w:t>dockerfile</w:t>
      </w:r>
      <w:proofErr w:type="spellEnd"/>
      <w:r w:rsidRPr="005E3F82">
        <w:rPr>
          <w:lang w:val="en-US"/>
          <w:rPrChange w:id="592" w:author="Aleksandra Obeso Duque" w:date="2020-10-19T17:08:00Z">
            <w:rPr/>
          </w:rPrChange>
        </w:rPr>
        <w:t xml:space="preserve"> to </w:t>
      </w:r>
      <w:del w:id="593" w:author="Aleksandra Obeso Duque" w:date="2020-10-19T17:14:00Z">
        <w:r w:rsidRPr="005E3F82" w:rsidDel="00005359">
          <w:rPr>
            <w:lang w:val="en-US"/>
            <w:rPrChange w:id="594" w:author="Aleksandra Obeso Duque" w:date="2020-10-19T17:08:00Z">
              <w:rPr/>
            </w:rPrChange>
          </w:rPr>
          <w:delText>downlaod</w:delText>
        </w:r>
      </w:del>
      <w:ins w:id="595" w:author="Aleksandra Obeso Duque" w:date="2020-10-19T17:14:00Z">
        <w:r w:rsidR="00005359" w:rsidRPr="005E3F82">
          <w:rPr>
            <w:lang w:val="en-US"/>
          </w:rPr>
          <w:t>download</w:t>
        </w:r>
      </w:ins>
      <w:r w:rsidRPr="005E3F82">
        <w:rPr>
          <w:lang w:val="en-US"/>
          <w:rPrChange w:id="596" w:author="Aleksandra Obeso Duque" w:date="2020-10-19T17:08:00Z">
            <w:rPr/>
          </w:rPrChange>
        </w:rPr>
        <w:t xml:space="preserve"> </w:t>
      </w:r>
      <w:proofErr w:type="spellStart"/>
      <w:r w:rsidRPr="005E3F82">
        <w:rPr>
          <w:lang w:val="en-US"/>
          <w:rPrChange w:id="597" w:author="Aleksandra Obeso Duque" w:date="2020-10-19T17:08:00Z">
            <w:rPr/>
          </w:rPrChange>
        </w:rPr>
        <w:t>fortio</w:t>
      </w:r>
      <w:proofErr w:type="spellEnd"/>
      <w:r w:rsidRPr="005E3F82">
        <w:rPr>
          <w:lang w:val="en-US"/>
          <w:rPrChange w:id="598" w:author="Aleksandra Obeso Duque" w:date="2020-10-19T17:08:00Z">
            <w:rPr/>
          </w:rPrChange>
        </w:rPr>
        <w:t xml:space="preserve"> into the image</w:t>
      </w:r>
      <w:ins w:id="599" w:author="Shivam Saini" w:date="2020-10-28T12:01:00Z">
        <w:r w:rsidR="00385969">
          <w:rPr>
            <w:lang w:val="en-US"/>
          </w:rPr>
          <w:t xml:space="preserve">  </w:t>
        </w:r>
      </w:ins>
      <w:del w:id="600" w:author="Shivam Saini" w:date="2020-10-28T12:04:00Z">
        <w:r w:rsidRPr="005E3F82" w:rsidDel="00F80F5D">
          <w:rPr>
            <w:lang w:val="en-US"/>
            <w:rPrChange w:id="601" w:author="Aleksandra Obeso Duque" w:date="2020-10-19T17:08:00Z">
              <w:rPr/>
            </w:rPrChange>
          </w:rPr>
          <w:delText xml:space="preserve"> </w:delText>
        </w:r>
      </w:del>
      <w:r w:rsidRPr="005E3F82">
        <w:rPr>
          <w:lang w:val="en-US"/>
          <w:rPrChange w:id="602" w:author="Aleksandra Obeso Duque" w:date="2020-10-19T17:08:00Z">
            <w:rPr/>
          </w:rPrChange>
        </w:rPr>
        <w:t xml:space="preserve">that can be later used for load testing. </w:t>
      </w:r>
      <w:proofErr w:type="spellStart"/>
      <w:ins w:id="603" w:author="Shivam Saini" w:date="2020-10-28T12:03:00Z">
        <w:r w:rsidR="006B6F50">
          <w:rPr>
            <w:lang w:val="en-US"/>
          </w:rPr>
          <w:t>Fortio</w:t>
        </w:r>
        <w:proofErr w:type="spellEnd"/>
        <w:r w:rsidR="006B6F50">
          <w:rPr>
            <w:lang w:val="en-US"/>
          </w:rPr>
          <w:t xml:space="preserve"> will be used </w:t>
        </w:r>
        <w:r w:rsidR="00933FAD">
          <w:rPr>
            <w:lang w:val="en-US"/>
          </w:rPr>
          <w:t>in the source microservice main app</w:t>
        </w:r>
      </w:ins>
      <w:ins w:id="604" w:author="Shivam Saini" w:date="2020-10-28T12:04:00Z">
        <w:r w:rsidR="006B77E1">
          <w:rPr>
            <w:lang w:val="en-US"/>
          </w:rPr>
          <w:t xml:space="preserve"> and worker</w:t>
        </w:r>
      </w:ins>
      <w:ins w:id="605" w:author="Shivam Saini" w:date="2020-10-28T12:03:00Z">
        <w:r w:rsidR="00933FAD">
          <w:rPr>
            <w:lang w:val="en-US"/>
          </w:rPr>
          <w:t xml:space="preserve"> </w:t>
        </w:r>
        <w:r w:rsidR="006B6F50">
          <w:rPr>
            <w:lang w:val="en-US"/>
          </w:rPr>
          <w:t xml:space="preserve">to send </w:t>
        </w:r>
        <w:r w:rsidR="00933FAD">
          <w:rPr>
            <w:lang w:val="en-US"/>
          </w:rPr>
          <w:t>the load</w:t>
        </w:r>
        <w:r w:rsidR="006B6F50">
          <w:rPr>
            <w:lang w:val="en-US"/>
          </w:rPr>
          <w:t xml:space="preserve"> to</w:t>
        </w:r>
        <w:r w:rsidR="00933FAD">
          <w:rPr>
            <w:lang w:val="en-US"/>
          </w:rPr>
          <w:t xml:space="preserve"> the </w:t>
        </w:r>
        <w:proofErr w:type="spellStart"/>
        <w:r w:rsidR="00933FAD">
          <w:rPr>
            <w:lang w:val="en-US"/>
          </w:rPr>
          <w:t>fortio</w:t>
        </w:r>
        <w:proofErr w:type="spellEnd"/>
        <w:r w:rsidR="00933FAD">
          <w:rPr>
            <w:lang w:val="en-US"/>
          </w:rPr>
          <w:t xml:space="preserve"> server running in</w:t>
        </w:r>
        <w:r w:rsidR="0062749F">
          <w:rPr>
            <w:lang w:val="en-US"/>
          </w:rPr>
          <w:t xml:space="preserve">side </w:t>
        </w:r>
      </w:ins>
      <w:ins w:id="606" w:author="Shivam Saini" w:date="2020-10-28T12:04:00Z">
        <w:r w:rsidR="0062749F">
          <w:rPr>
            <w:lang w:val="en-US"/>
          </w:rPr>
          <w:t>container in the destination microservice.</w:t>
        </w:r>
      </w:ins>
      <w:ins w:id="607" w:author="Shivam Saini" w:date="2020-10-28T12:03:00Z">
        <w:r w:rsidR="006B6F50">
          <w:rPr>
            <w:lang w:val="en-US"/>
          </w:rPr>
          <w:t xml:space="preserve"> </w:t>
        </w:r>
      </w:ins>
      <w:r w:rsidRPr="005E3F82">
        <w:rPr>
          <w:lang w:val="en-US"/>
          <w:rPrChange w:id="608" w:author="Aleksandra Obeso Duque" w:date="2020-10-19T17:08:00Z">
            <w:rPr/>
          </w:rPrChange>
        </w:rPr>
        <w:t>The main application itself does not send traffic</w:t>
      </w:r>
      <w:del w:id="609" w:author="Shivam Saini" w:date="2020-10-28T12:05:00Z">
        <w:r w:rsidRPr="005E3F82" w:rsidDel="0046726C">
          <w:rPr>
            <w:lang w:val="en-US"/>
            <w:rPrChange w:id="610" w:author="Aleksandra Obeso Duque" w:date="2020-10-19T17:08:00Z">
              <w:rPr/>
            </w:rPrChange>
          </w:rPr>
          <w:delText xml:space="preserve"> via </w:delText>
        </w:r>
        <w:commentRangeStart w:id="611"/>
        <w:r w:rsidRPr="005E3F82" w:rsidDel="0046726C">
          <w:rPr>
            <w:lang w:val="en-US"/>
            <w:rPrChange w:id="612" w:author="Aleksandra Obeso Duque" w:date="2020-10-19T17:08:00Z">
              <w:rPr/>
            </w:rPrChange>
          </w:rPr>
          <w:delText>load</w:delText>
        </w:r>
        <w:commentRangeEnd w:id="611"/>
        <w:r w:rsidR="0011610A" w:rsidDel="0046726C">
          <w:rPr>
            <w:rStyle w:val="CommentReference"/>
          </w:rPr>
          <w:commentReference w:id="611"/>
        </w:r>
      </w:del>
      <w:r w:rsidRPr="005E3F82">
        <w:rPr>
          <w:lang w:val="en-US"/>
          <w:rPrChange w:id="613" w:author="Aleksandra Obeso Duque" w:date="2020-10-19T17:08:00Z">
            <w:rPr/>
          </w:rPrChange>
        </w:rPr>
        <w:t>, it is the worker</w:t>
      </w:r>
      <w:ins w:id="614" w:author="Shivam Saini" w:date="2020-10-28T12:01:00Z">
        <w:r w:rsidR="00051C73">
          <w:rPr>
            <w:lang w:val="en-US"/>
          </w:rPr>
          <w:t xml:space="preserve"> </w:t>
        </w:r>
      </w:ins>
      <w:del w:id="615" w:author="Shivam Saini" w:date="2020-10-28T12:04:00Z">
        <w:r w:rsidRPr="005E3F82" w:rsidDel="0062749F">
          <w:rPr>
            <w:lang w:val="en-US"/>
            <w:rPrChange w:id="616" w:author="Aleksandra Obeso Duque" w:date="2020-10-19T17:08:00Z">
              <w:rPr/>
            </w:rPrChange>
          </w:rPr>
          <w:delText xml:space="preserve"> </w:delText>
        </w:r>
      </w:del>
      <w:r w:rsidRPr="005E3F82">
        <w:rPr>
          <w:lang w:val="en-US"/>
          <w:rPrChange w:id="617" w:author="Aleksandra Obeso Duque" w:date="2020-10-19T17:08:00Z">
            <w:rPr/>
          </w:rPrChange>
        </w:rPr>
        <w:t xml:space="preserve">that will perform the actual task. </w:t>
      </w:r>
      <w:r w:rsidRPr="0011610A">
        <w:rPr>
          <w:lang w:val="en-US"/>
          <w:rPrChange w:id="618" w:author="Aleksandra Obeso Duque" w:date="2020-10-19T17:14:00Z">
            <w:rPr/>
          </w:rPrChange>
        </w:rPr>
        <w:t xml:space="preserve">The main application will only </w:t>
      </w:r>
      <w:del w:id="619" w:author="Aleksandra Obeso Duque" w:date="2020-10-19T17:14:00Z">
        <w:r w:rsidRPr="0011610A" w:rsidDel="0011610A">
          <w:rPr>
            <w:lang w:val="en-US"/>
            <w:rPrChange w:id="620" w:author="Aleksandra Obeso Duque" w:date="2020-10-19T17:14:00Z">
              <w:rPr/>
            </w:rPrChange>
          </w:rPr>
          <w:delText>assigns</w:delText>
        </w:r>
      </w:del>
      <w:ins w:id="621" w:author="Aleksandra Obeso Duque" w:date="2020-10-19T17:14:00Z">
        <w:r w:rsidR="0011610A" w:rsidRPr="0011610A">
          <w:rPr>
            <w:lang w:val="en-US"/>
          </w:rPr>
          <w:t>assign</w:t>
        </w:r>
      </w:ins>
      <w:r w:rsidRPr="0011610A">
        <w:rPr>
          <w:lang w:val="en-US"/>
          <w:rPrChange w:id="622" w:author="Aleksandra Obeso Duque" w:date="2020-10-19T17:14:00Z">
            <w:rPr/>
          </w:rPrChange>
        </w:rPr>
        <w:t xml:space="preserve"> the task.</w:t>
      </w:r>
      <w:commentRangeEnd w:id="589"/>
      <w:r w:rsidR="00005359">
        <w:rPr>
          <w:rStyle w:val="CommentReference"/>
        </w:rPr>
        <w:commentReference w:id="589"/>
      </w:r>
    </w:p>
    <w:p w14:paraId="0A1022BC" w14:textId="77777777" w:rsidR="00D02438" w:rsidRPr="0011610A" w:rsidRDefault="00D02438" w:rsidP="00D02438">
      <w:pPr>
        <w:rPr>
          <w:lang w:val="en-US"/>
          <w:rPrChange w:id="623" w:author="Aleksandra Obeso Duque" w:date="2020-10-19T17:14:00Z">
            <w:rPr/>
          </w:rPrChange>
        </w:rPr>
      </w:pPr>
      <w:bookmarkStart w:id="624" w:name="_GoBack"/>
      <w:bookmarkEnd w:id="624"/>
    </w:p>
    <w:p w14:paraId="281149BC" w14:textId="77777777" w:rsidR="00D02438" w:rsidRDefault="00D02438" w:rsidP="00D02438">
      <w:pPr>
        <w:pStyle w:val="Heading1"/>
      </w:pPr>
      <w:r>
        <w:t>Steps to run the test</w:t>
      </w:r>
    </w:p>
    <w:p w14:paraId="3A46770E" w14:textId="34CF2084" w:rsidR="000455EA" w:rsidRPr="005E3F82" w:rsidRDefault="000455EA" w:rsidP="000455EA">
      <w:pPr>
        <w:rPr>
          <w:lang w:val="en-US"/>
          <w:rPrChange w:id="625" w:author="Aleksandra Obeso Duque" w:date="2020-10-19T17:08:00Z">
            <w:rPr/>
          </w:rPrChange>
        </w:rPr>
      </w:pPr>
      <w:r w:rsidRPr="005E3F82">
        <w:rPr>
          <w:lang w:val="en-US"/>
          <w:rPrChange w:id="626" w:author="Aleksandra Obeso Duque" w:date="2020-10-19T17:08:00Z">
            <w:rPr/>
          </w:rPrChange>
        </w:rPr>
        <w:t>Expose the microservice deployment</w:t>
      </w:r>
      <w:ins w:id="627" w:author="Shivam" w:date="2020-10-28T15:43:00Z">
        <w:r w:rsidR="00FA4034">
          <w:rPr>
            <w:lang w:val="en-US"/>
          </w:rPr>
          <w:t xml:space="preserve"> as </w:t>
        </w:r>
      </w:ins>
      <w:proofErr w:type="spellStart"/>
      <w:ins w:id="628" w:author="Shivam" w:date="2020-10-28T15:44:00Z">
        <w:r w:rsidR="00FA4034">
          <w:rPr>
            <w:lang w:val="en-US"/>
          </w:rPr>
          <w:t>LoadBalancer</w:t>
        </w:r>
      </w:ins>
      <w:proofErr w:type="spellEnd"/>
      <w:r w:rsidRPr="005E3F82">
        <w:rPr>
          <w:lang w:val="en-US"/>
          <w:rPrChange w:id="629" w:author="Aleksandra Obeso Duque" w:date="2020-10-19T17:08:00Z">
            <w:rPr/>
          </w:rPrChange>
        </w:rPr>
        <w:t xml:space="preserve">, which will be the first in chain </w:t>
      </w:r>
      <w:del w:id="630" w:author="Shivam" w:date="2020-10-28T15:44:00Z">
        <w:r w:rsidRPr="005E3F82" w:rsidDel="00FA4034">
          <w:rPr>
            <w:lang w:val="en-US"/>
            <w:rPrChange w:id="631" w:author="Aleksandra Obeso Duque" w:date="2020-10-19T17:08:00Z">
              <w:rPr/>
            </w:rPrChange>
          </w:rPr>
          <w:delText>as Load Balancer</w:delText>
        </w:r>
      </w:del>
    </w:p>
    <w:p w14:paraId="3C52320C" w14:textId="4A169E0C" w:rsidR="00D02438" w:rsidRPr="005E3F82" w:rsidRDefault="00D02438" w:rsidP="00D02438">
      <w:pPr>
        <w:rPr>
          <w:lang w:val="en-US"/>
          <w:rPrChange w:id="632" w:author="Aleksandra Obeso Duque" w:date="2020-10-19T17:08:00Z">
            <w:rPr/>
          </w:rPrChange>
        </w:rPr>
      </w:pPr>
      <w:r w:rsidRPr="005E3F82">
        <w:rPr>
          <w:lang w:val="en-US"/>
          <w:rPrChange w:id="633" w:author="Aleksandra Obeso Duque" w:date="2020-10-19T17:08:00Z">
            <w:rPr/>
          </w:rPrChange>
        </w:rPr>
        <w:t>Tsung tool will be used to run the load test.</w:t>
      </w:r>
    </w:p>
    <w:p w14:paraId="3856C7A8" w14:textId="77777777" w:rsidR="00D02438" w:rsidRPr="005E3F82" w:rsidRDefault="000455EA" w:rsidP="00D02438">
      <w:pPr>
        <w:rPr>
          <w:lang w:val="en-US"/>
          <w:rPrChange w:id="634" w:author="Aleksandra Obeso Duque" w:date="2020-10-19T17:08:00Z">
            <w:rPr/>
          </w:rPrChange>
        </w:rPr>
      </w:pPr>
      <w:r w:rsidRPr="005E3F82">
        <w:rPr>
          <w:lang w:val="en-US"/>
          <w:rPrChange w:id="635" w:author="Aleksandra Obeso Duque" w:date="2020-10-19T17:08:00Z">
            <w:rPr/>
          </w:rPrChange>
        </w:rPr>
        <w:t xml:space="preserve">Move to </w:t>
      </w:r>
      <w:proofErr w:type="spellStart"/>
      <w:r w:rsidRPr="005E3F82">
        <w:rPr>
          <w:lang w:val="en-US"/>
          <w:rPrChange w:id="636" w:author="Aleksandra Obeso Duque" w:date="2020-10-19T17:08:00Z">
            <w:rPr/>
          </w:rPrChange>
        </w:rPr>
        <w:t>tsung</w:t>
      </w:r>
      <w:proofErr w:type="spellEnd"/>
      <w:r w:rsidRPr="005E3F82">
        <w:rPr>
          <w:lang w:val="en-US"/>
          <w:rPrChange w:id="637" w:author="Aleksandra Obeso Duque" w:date="2020-10-19T17:08:00Z">
            <w:rPr/>
          </w:rPrChange>
        </w:rPr>
        <w:t xml:space="preserve"> folder inside the application-generator directory.</w:t>
      </w:r>
    </w:p>
    <w:p w14:paraId="743654F1" w14:textId="77777777" w:rsidR="000455EA" w:rsidRPr="005E3F82" w:rsidRDefault="000455EA" w:rsidP="00D02438">
      <w:pPr>
        <w:rPr>
          <w:lang w:val="en-US"/>
          <w:rPrChange w:id="638" w:author="Aleksandra Obeso Duque" w:date="2020-10-19T17:08:00Z">
            <w:rPr/>
          </w:rPrChange>
        </w:rPr>
      </w:pPr>
      <w:r w:rsidRPr="005E3F82">
        <w:rPr>
          <w:lang w:val="en-US"/>
          <w:rPrChange w:id="639" w:author="Aleksandra Obeso Duque" w:date="2020-10-19T17:08:00Z">
            <w:rPr/>
          </w:rPrChange>
        </w:rPr>
        <w:t xml:space="preserve">Update the </w:t>
      </w:r>
      <w:proofErr w:type="spellStart"/>
      <w:r w:rsidRPr="005E3F82">
        <w:rPr>
          <w:lang w:val="en-US"/>
          <w:rPrChange w:id="640" w:author="Aleksandra Obeso Duque" w:date="2020-10-19T17:08:00Z">
            <w:rPr/>
          </w:rPrChange>
        </w:rPr>
        <w:t>chain.json</w:t>
      </w:r>
      <w:proofErr w:type="spellEnd"/>
      <w:r w:rsidRPr="005E3F82">
        <w:rPr>
          <w:lang w:val="en-US"/>
          <w:rPrChange w:id="641" w:author="Aleksandra Obeso Duque" w:date="2020-10-19T17:08:00Z">
            <w:rPr/>
          </w:rPrChange>
        </w:rPr>
        <w:t xml:space="preserve"> file and a possible valid file might look like this</w:t>
      </w:r>
    </w:p>
    <w:p w14:paraId="63658461" w14:textId="77777777" w:rsidR="000455EA" w:rsidRPr="005E3F82" w:rsidRDefault="000455EA" w:rsidP="000455EA">
      <w:pPr>
        <w:spacing w:line="240" w:lineRule="auto"/>
        <w:rPr>
          <w:lang w:val="en-US"/>
          <w:rPrChange w:id="642" w:author="Aleksandra Obeso Duque" w:date="2020-10-19T17:08:00Z">
            <w:rPr/>
          </w:rPrChange>
        </w:rPr>
      </w:pPr>
      <w:r w:rsidRPr="005E3F82">
        <w:rPr>
          <w:lang w:val="en-US"/>
          <w:rPrChange w:id="643" w:author="Aleksandra Obeso Duque" w:date="2020-10-19T17:08:00Z">
            <w:rPr/>
          </w:rPrChange>
        </w:rPr>
        <w:t>{</w:t>
      </w:r>
    </w:p>
    <w:p w14:paraId="48946D8E" w14:textId="77777777" w:rsidR="000455EA" w:rsidRPr="005E3F82" w:rsidRDefault="000455EA" w:rsidP="000455EA">
      <w:pPr>
        <w:spacing w:line="240" w:lineRule="auto"/>
        <w:rPr>
          <w:lang w:val="en-US"/>
          <w:rPrChange w:id="644" w:author="Aleksandra Obeso Duque" w:date="2020-10-19T17:08:00Z">
            <w:rPr/>
          </w:rPrChange>
        </w:rPr>
      </w:pPr>
      <w:r w:rsidRPr="005E3F82">
        <w:rPr>
          <w:lang w:val="en-US"/>
          <w:rPrChange w:id="645" w:author="Aleksandra Obeso Duque" w:date="2020-10-19T17:08:00Z">
            <w:rPr/>
          </w:rPrChange>
        </w:rPr>
        <w:t xml:space="preserve">  "initial": "s3",</w:t>
      </w:r>
    </w:p>
    <w:p w14:paraId="013BC525" w14:textId="77777777" w:rsidR="000455EA" w:rsidRPr="005E3F82" w:rsidRDefault="000455EA" w:rsidP="000455EA">
      <w:pPr>
        <w:spacing w:line="240" w:lineRule="auto"/>
        <w:rPr>
          <w:lang w:val="en-US"/>
          <w:rPrChange w:id="646" w:author="Aleksandra Obeso Duque" w:date="2020-10-19T17:08:00Z">
            <w:rPr/>
          </w:rPrChange>
        </w:rPr>
      </w:pPr>
      <w:r w:rsidRPr="005E3F82">
        <w:rPr>
          <w:lang w:val="en-US"/>
          <w:rPrChange w:id="647" w:author="Aleksandra Obeso Duque" w:date="2020-10-19T17:08:00Z">
            <w:rPr/>
          </w:rPrChange>
        </w:rPr>
        <w:t xml:space="preserve">  "</w:t>
      </w:r>
      <w:proofErr w:type="spellStart"/>
      <w:r w:rsidRPr="005E3F82">
        <w:rPr>
          <w:lang w:val="en-US"/>
          <w:rPrChange w:id="648" w:author="Aleksandra Obeso Duque" w:date="2020-10-19T17:08:00Z">
            <w:rPr/>
          </w:rPrChange>
        </w:rPr>
        <w:t>chain_no</w:t>
      </w:r>
      <w:proofErr w:type="spellEnd"/>
      <w:r w:rsidRPr="005E3F82">
        <w:rPr>
          <w:lang w:val="en-US"/>
          <w:rPrChange w:id="649" w:author="Aleksandra Obeso Duque" w:date="2020-10-19T17:08:00Z">
            <w:rPr/>
          </w:rPrChange>
        </w:rPr>
        <w:t>": "2",</w:t>
      </w:r>
    </w:p>
    <w:p w14:paraId="6D06C6C6" w14:textId="48043A95" w:rsidR="000455EA" w:rsidRPr="005E3F82" w:rsidRDefault="000455EA" w:rsidP="000455EA">
      <w:pPr>
        <w:spacing w:line="240" w:lineRule="auto"/>
        <w:rPr>
          <w:lang w:val="en-US"/>
          <w:rPrChange w:id="650" w:author="Aleksandra Obeso Duque" w:date="2020-10-19T17:08:00Z">
            <w:rPr/>
          </w:rPrChange>
        </w:rPr>
      </w:pPr>
      <w:r w:rsidRPr="005E3F82">
        <w:rPr>
          <w:lang w:val="en-US"/>
          <w:rPrChange w:id="651" w:author="Aleksandra Obeso Duque" w:date="2020-10-19T17:08:00Z">
            <w:rPr/>
          </w:rPrChange>
        </w:rPr>
        <w:t xml:space="preserve">   "</w:t>
      </w:r>
      <w:proofErr w:type="spellStart"/>
      <w:del w:id="652" w:author="Shivam Saini" w:date="2020-10-28T13:05:00Z">
        <w:r w:rsidRPr="005E3F82" w:rsidDel="00D65A64">
          <w:rPr>
            <w:lang w:val="en-US"/>
            <w:rPrChange w:id="653" w:author="Aleksandra Obeso Duque" w:date="2020-10-19T17:08:00Z">
              <w:rPr/>
            </w:rPrChange>
          </w:rPr>
          <w:delText>task_type</w:delText>
        </w:r>
      </w:del>
      <w:ins w:id="654" w:author="Shivam Saini" w:date="2020-10-28T13:05:00Z">
        <w:r w:rsidR="00D65A64">
          <w:rPr>
            <w:lang w:val="en-US"/>
          </w:rPr>
          <w:t>request_task_type</w:t>
        </w:r>
      </w:ins>
      <w:proofErr w:type="spellEnd"/>
      <w:r w:rsidRPr="005E3F82">
        <w:rPr>
          <w:lang w:val="en-US"/>
          <w:rPrChange w:id="655" w:author="Aleksandra Obeso Duque" w:date="2020-10-19T17:08:00Z">
            <w:rPr/>
          </w:rPrChange>
        </w:rPr>
        <w:t>": {</w:t>
      </w:r>
    </w:p>
    <w:p w14:paraId="38048BD3" w14:textId="77777777" w:rsidR="000455EA" w:rsidRPr="005E3F82" w:rsidRDefault="000455EA" w:rsidP="000455EA">
      <w:pPr>
        <w:spacing w:line="240" w:lineRule="auto"/>
        <w:rPr>
          <w:lang w:val="en-US"/>
          <w:rPrChange w:id="656" w:author="Aleksandra Obeso Duque" w:date="2020-10-19T17:08:00Z">
            <w:rPr/>
          </w:rPrChange>
        </w:rPr>
      </w:pPr>
      <w:r w:rsidRPr="005E3F82">
        <w:rPr>
          <w:lang w:val="en-US"/>
          <w:rPrChange w:id="657" w:author="Aleksandra Obeso Duque" w:date="2020-10-19T17:08:00Z">
            <w:rPr/>
          </w:rPrChange>
        </w:rPr>
        <w:t xml:space="preserve"> </w:t>
      </w:r>
      <w:r w:rsidRPr="005E3F82">
        <w:rPr>
          <w:lang w:val="en-US"/>
          <w:rPrChange w:id="658" w:author="Aleksandra Obeso Duque" w:date="2020-10-19T17:08:00Z">
            <w:rPr/>
          </w:rPrChange>
        </w:rPr>
        <w:tab/>
        <w:t>"1": "</w:t>
      </w:r>
      <w:proofErr w:type="spellStart"/>
      <w:r w:rsidRPr="005E3F82">
        <w:rPr>
          <w:lang w:val="en-US"/>
          <w:rPrChange w:id="659" w:author="Aleksandra Obeso Duque" w:date="2020-10-19T17:08:00Z">
            <w:rPr/>
          </w:rPrChange>
        </w:rPr>
        <w:t>cpu</w:t>
      </w:r>
      <w:proofErr w:type="spellEnd"/>
      <w:r w:rsidRPr="005E3F82">
        <w:rPr>
          <w:lang w:val="en-US"/>
          <w:rPrChange w:id="660" w:author="Aleksandra Obeso Duque" w:date="2020-10-19T17:08:00Z">
            <w:rPr/>
          </w:rPrChange>
        </w:rPr>
        <w:t>",</w:t>
      </w:r>
    </w:p>
    <w:p w14:paraId="7BA4778D" w14:textId="77777777" w:rsidR="005301EA" w:rsidRPr="005E3F82" w:rsidRDefault="000455EA" w:rsidP="005301EA">
      <w:pPr>
        <w:spacing w:line="240" w:lineRule="auto"/>
        <w:rPr>
          <w:lang w:val="en-US"/>
          <w:rPrChange w:id="661" w:author="Aleksandra Obeso Duque" w:date="2020-10-19T17:08:00Z">
            <w:rPr/>
          </w:rPrChange>
        </w:rPr>
      </w:pPr>
      <w:r w:rsidRPr="005E3F82">
        <w:rPr>
          <w:lang w:val="en-US"/>
          <w:rPrChange w:id="662" w:author="Aleksandra Obeso Duque" w:date="2020-10-19T17:08:00Z">
            <w:rPr/>
          </w:rPrChange>
        </w:rPr>
        <w:t xml:space="preserve"> </w:t>
      </w:r>
      <w:r w:rsidRPr="005E3F82">
        <w:rPr>
          <w:lang w:val="en-US"/>
          <w:rPrChange w:id="663" w:author="Aleksandra Obeso Duque" w:date="2020-10-19T17:08:00Z">
            <w:rPr/>
          </w:rPrChange>
        </w:rPr>
        <w:tab/>
        <w:t>"2": {"communication": {</w:t>
      </w:r>
      <w:r w:rsidR="005301EA" w:rsidRPr="005E3F82">
        <w:rPr>
          <w:lang w:val="en-US"/>
          <w:rPrChange w:id="664" w:author="Aleksandra Obeso Duque" w:date="2020-10-19T17:08:00Z">
            <w:rPr/>
          </w:rPrChange>
        </w:rPr>
        <w:t>"</w:t>
      </w:r>
      <w:proofErr w:type="spellStart"/>
      <w:r w:rsidR="005301EA" w:rsidRPr="005E3F82">
        <w:rPr>
          <w:lang w:val="en-US"/>
          <w:rPrChange w:id="665" w:author="Aleksandra Obeso Duque" w:date="2020-10-19T17:08:00Z">
            <w:rPr/>
          </w:rPrChange>
        </w:rPr>
        <w:t>client_params</w:t>
      </w:r>
      <w:proofErr w:type="spellEnd"/>
      <w:r w:rsidR="005301EA" w:rsidRPr="005E3F82">
        <w:rPr>
          <w:lang w:val="en-US"/>
          <w:rPrChange w:id="666" w:author="Aleksandra Obeso Duque" w:date="2020-10-19T17:08:00Z">
            <w:rPr/>
          </w:rPrChange>
        </w:rPr>
        <w:t>": "-</w:t>
      </w:r>
      <w:proofErr w:type="spellStart"/>
      <w:r w:rsidR="005301EA" w:rsidRPr="005E3F82">
        <w:rPr>
          <w:lang w:val="en-US"/>
          <w:rPrChange w:id="667" w:author="Aleksandra Obeso Duque" w:date="2020-10-19T17:08:00Z">
            <w:rPr/>
          </w:rPrChange>
        </w:rPr>
        <w:t>qps</w:t>
      </w:r>
      <w:proofErr w:type="spellEnd"/>
      <w:r w:rsidR="005301EA" w:rsidRPr="005E3F82">
        <w:rPr>
          <w:lang w:val="en-US"/>
          <w:rPrChange w:id="668" w:author="Aleksandra Obeso Duque" w:date="2020-10-19T17:08:00Z">
            <w:rPr/>
          </w:rPrChange>
        </w:rPr>
        <w:t xml:space="preserve"> 1000 -c 8 -t 3s -r 0.0001",</w:t>
      </w:r>
    </w:p>
    <w:p w14:paraId="2174E044" w14:textId="5B4EADB5" w:rsidR="000455EA" w:rsidRPr="005E3F82" w:rsidRDefault="005301EA" w:rsidP="005301EA">
      <w:pPr>
        <w:spacing w:line="240" w:lineRule="auto"/>
        <w:rPr>
          <w:lang w:val="en-US"/>
          <w:rPrChange w:id="669" w:author="Aleksandra Obeso Duque" w:date="2020-10-19T17:08:00Z">
            <w:rPr/>
          </w:rPrChange>
        </w:rPr>
      </w:pPr>
      <w:r w:rsidRPr="005E3F82">
        <w:rPr>
          <w:lang w:val="en-US"/>
          <w:rPrChange w:id="670" w:author="Aleksandra Obeso Duque" w:date="2020-10-19T17:08:00Z">
            <w:rPr/>
          </w:rPrChange>
        </w:rPr>
        <w:t xml:space="preserve"> </w:t>
      </w:r>
      <w:r w:rsidRPr="005E3F82">
        <w:rPr>
          <w:lang w:val="en-US"/>
          <w:rPrChange w:id="671" w:author="Aleksandra Obeso Duque" w:date="2020-10-19T17:08:00Z">
            <w:rPr/>
          </w:rPrChange>
        </w:rPr>
        <w:tab/>
      </w:r>
      <w:r w:rsidRPr="005E3F82">
        <w:rPr>
          <w:lang w:val="en-US"/>
          <w:rPrChange w:id="672" w:author="Aleksandra Obeso Duque" w:date="2020-10-19T17:08:00Z">
            <w:rPr/>
          </w:rPrChange>
        </w:rPr>
        <w:tab/>
      </w:r>
      <w:commentRangeStart w:id="673"/>
      <w:r w:rsidRPr="005E3F82">
        <w:rPr>
          <w:lang w:val="en-US"/>
          <w:rPrChange w:id="674" w:author="Aleksandra Obeso Duque" w:date="2020-10-19T17:08:00Z">
            <w:rPr/>
          </w:rPrChange>
        </w:rPr>
        <w:t>"</w:t>
      </w:r>
      <w:proofErr w:type="spellStart"/>
      <w:r w:rsidRPr="005E3F82">
        <w:rPr>
          <w:lang w:val="en-US"/>
          <w:rPrChange w:id="675" w:author="Aleksandra Obeso Duque" w:date="2020-10-19T17:08:00Z">
            <w:rPr/>
          </w:rPrChange>
        </w:rPr>
        <w:t>server_params</w:t>
      </w:r>
      <w:proofErr w:type="spellEnd"/>
      <w:r w:rsidRPr="005E3F82">
        <w:rPr>
          <w:lang w:val="en-US"/>
          <w:rPrChange w:id="676" w:author="Aleksandra Obeso Duque" w:date="2020-10-19T17:08:00Z">
            <w:rPr/>
          </w:rPrChange>
        </w:rPr>
        <w:t>": "delay=0.5s:50,1s:40&amp;size=512:10,1024:90"</w:t>
      </w:r>
      <w:commentRangeEnd w:id="673"/>
      <w:r w:rsidR="0011610A">
        <w:rPr>
          <w:rStyle w:val="CommentReference"/>
        </w:rPr>
        <w:commentReference w:id="673"/>
      </w:r>
      <w:r w:rsidR="000455EA" w:rsidRPr="005E3F82">
        <w:rPr>
          <w:lang w:val="en-US"/>
          <w:rPrChange w:id="677" w:author="Aleksandra Obeso Duque" w:date="2020-10-19T17:08:00Z">
            <w:rPr/>
          </w:rPrChange>
        </w:rPr>
        <w:t>}},</w:t>
      </w:r>
    </w:p>
    <w:p w14:paraId="1BCC568A" w14:textId="77777777" w:rsidR="000455EA" w:rsidRPr="005E3F82" w:rsidRDefault="000455EA" w:rsidP="000455EA">
      <w:pPr>
        <w:spacing w:line="240" w:lineRule="auto"/>
        <w:rPr>
          <w:lang w:val="en-US"/>
          <w:rPrChange w:id="678" w:author="Aleksandra Obeso Duque" w:date="2020-10-19T17:08:00Z">
            <w:rPr/>
          </w:rPrChange>
        </w:rPr>
      </w:pPr>
      <w:r w:rsidRPr="005E3F82">
        <w:rPr>
          <w:lang w:val="en-US"/>
          <w:rPrChange w:id="679" w:author="Aleksandra Obeso Duque" w:date="2020-10-19T17:08:00Z">
            <w:rPr/>
          </w:rPrChange>
        </w:rPr>
        <w:t xml:space="preserve"> </w:t>
      </w:r>
      <w:r w:rsidRPr="005E3F82">
        <w:rPr>
          <w:lang w:val="en-US"/>
          <w:rPrChange w:id="680" w:author="Aleksandra Obeso Duque" w:date="2020-10-19T17:08:00Z">
            <w:rPr/>
          </w:rPrChange>
        </w:rPr>
        <w:tab/>
        <w:t>"3": "sleep",</w:t>
      </w:r>
    </w:p>
    <w:p w14:paraId="0920AAB4" w14:textId="77777777" w:rsidR="000455EA" w:rsidRPr="005E3F82" w:rsidRDefault="000455EA" w:rsidP="000455EA">
      <w:pPr>
        <w:spacing w:line="240" w:lineRule="auto"/>
        <w:rPr>
          <w:lang w:val="en-US"/>
          <w:rPrChange w:id="681" w:author="Aleksandra Obeso Duque" w:date="2020-10-19T17:08:00Z">
            <w:rPr/>
          </w:rPrChange>
        </w:rPr>
      </w:pPr>
      <w:r w:rsidRPr="005E3F82">
        <w:rPr>
          <w:lang w:val="en-US"/>
          <w:rPrChange w:id="682" w:author="Aleksandra Obeso Duque" w:date="2020-10-19T17:08:00Z">
            <w:rPr/>
          </w:rPrChange>
        </w:rPr>
        <w:tab/>
        <w:t>"4": "memory",</w:t>
      </w:r>
    </w:p>
    <w:p w14:paraId="6686A261" w14:textId="77777777" w:rsidR="00CE5990" w:rsidRPr="005E3F82" w:rsidRDefault="000455EA" w:rsidP="00CE5990">
      <w:pPr>
        <w:spacing w:line="240" w:lineRule="auto"/>
        <w:rPr>
          <w:lang w:val="en-US"/>
          <w:rPrChange w:id="683" w:author="Aleksandra Obeso Duque" w:date="2020-10-19T17:08:00Z">
            <w:rPr/>
          </w:rPrChange>
        </w:rPr>
      </w:pPr>
      <w:r w:rsidRPr="005E3F82">
        <w:rPr>
          <w:lang w:val="en-US"/>
          <w:rPrChange w:id="684" w:author="Aleksandra Obeso Duque" w:date="2020-10-19T17:08:00Z">
            <w:rPr/>
          </w:rPrChange>
        </w:rPr>
        <w:tab/>
        <w:t>"5": {"communication": {</w:t>
      </w:r>
      <w:r w:rsidR="00CE5990" w:rsidRPr="005E3F82">
        <w:rPr>
          <w:lang w:val="en-US"/>
          <w:rPrChange w:id="685" w:author="Aleksandra Obeso Duque" w:date="2020-10-19T17:08:00Z">
            <w:rPr/>
          </w:rPrChange>
        </w:rPr>
        <w:t>"</w:t>
      </w:r>
      <w:proofErr w:type="spellStart"/>
      <w:r w:rsidR="00CE5990" w:rsidRPr="005E3F82">
        <w:rPr>
          <w:lang w:val="en-US"/>
          <w:rPrChange w:id="686" w:author="Aleksandra Obeso Duque" w:date="2020-10-19T17:08:00Z">
            <w:rPr/>
          </w:rPrChange>
        </w:rPr>
        <w:t>client_params</w:t>
      </w:r>
      <w:proofErr w:type="spellEnd"/>
      <w:r w:rsidR="00CE5990" w:rsidRPr="005E3F82">
        <w:rPr>
          <w:lang w:val="en-US"/>
          <w:rPrChange w:id="687" w:author="Aleksandra Obeso Duque" w:date="2020-10-19T17:08:00Z">
            <w:rPr/>
          </w:rPrChange>
        </w:rPr>
        <w:t>": "-</w:t>
      </w:r>
      <w:proofErr w:type="spellStart"/>
      <w:r w:rsidR="00CE5990" w:rsidRPr="005E3F82">
        <w:rPr>
          <w:lang w:val="en-US"/>
          <w:rPrChange w:id="688" w:author="Aleksandra Obeso Duque" w:date="2020-10-19T17:08:00Z">
            <w:rPr/>
          </w:rPrChange>
        </w:rPr>
        <w:t>qps</w:t>
      </w:r>
      <w:proofErr w:type="spellEnd"/>
      <w:r w:rsidR="00CE5990" w:rsidRPr="005E3F82">
        <w:rPr>
          <w:lang w:val="en-US"/>
          <w:rPrChange w:id="689" w:author="Aleksandra Obeso Duque" w:date="2020-10-19T17:08:00Z">
            <w:rPr/>
          </w:rPrChange>
        </w:rPr>
        <w:t xml:space="preserve"> 1000 -c 8 -t 3s -r 0.0001",</w:t>
      </w:r>
    </w:p>
    <w:p w14:paraId="45416234" w14:textId="52C52A5B" w:rsidR="000455EA" w:rsidRPr="005E3F82" w:rsidRDefault="00CE5990" w:rsidP="00CE5990">
      <w:pPr>
        <w:spacing w:line="240" w:lineRule="auto"/>
        <w:rPr>
          <w:lang w:val="en-US"/>
          <w:rPrChange w:id="690" w:author="Aleksandra Obeso Duque" w:date="2020-10-19T17:08:00Z">
            <w:rPr/>
          </w:rPrChange>
        </w:rPr>
      </w:pPr>
      <w:r w:rsidRPr="005E3F82">
        <w:rPr>
          <w:lang w:val="en-US"/>
          <w:rPrChange w:id="691" w:author="Aleksandra Obeso Duque" w:date="2020-10-19T17:08:00Z">
            <w:rPr/>
          </w:rPrChange>
        </w:rPr>
        <w:t xml:space="preserve"> </w:t>
      </w:r>
      <w:r w:rsidRPr="005E3F82">
        <w:rPr>
          <w:lang w:val="en-US"/>
          <w:rPrChange w:id="692" w:author="Aleksandra Obeso Duque" w:date="2020-10-19T17:08:00Z">
            <w:rPr/>
          </w:rPrChange>
        </w:rPr>
        <w:tab/>
      </w:r>
      <w:r w:rsidRPr="005E3F82">
        <w:rPr>
          <w:lang w:val="en-US"/>
          <w:rPrChange w:id="693" w:author="Aleksandra Obeso Duque" w:date="2020-10-19T17:08:00Z">
            <w:rPr/>
          </w:rPrChange>
        </w:rPr>
        <w:tab/>
        <w:t>"</w:t>
      </w:r>
      <w:proofErr w:type="spellStart"/>
      <w:r w:rsidRPr="005E3F82">
        <w:rPr>
          <w:lang w:val="en-US"/>
          <w:rPrChange w:id="694" w:author="Aleksandra Obeso Duque" w:date="2020-10-19T17:08:00Z">
            <w:rPr/>
          </w:rPrChange>
        </w:rPr>
        <w:t>server_params</w:t>
      </w:r>
      <w:proofErr w:type="spellEnd"/>
      <w:r w:rsidRPr="005E3F82">
        <w:rPr>
          <w:lang w:val="en-US"/>
          <w:rPrChange w:id="695" w:author="Aleksandra Obeso Duque" w:date="2020-10-19T17:08:00Z">
            <w:rPr/>
          </w:rPrChange>
        </w:rPr>
        <w:t>": "</w:t>
      </w:r>
      <w:commentRangeStart w:id="696"/>
      <w:r w:rsidRPr="005E3F82">
        <w:rPr>
          <w:lang w:val="en-US"/>
          <w:rPrChange w:id="697" w:author="Aleksandra Obeso Duque" w:date="2020-10-19T17:08:00Z">
            <w:rPr/>
          </w:rPrChange>
        </w:rPr>
        <w:t>delay=0.5s:50,1s:40</w:t>
      </w:r>
      <w:commentRangeEnd w:id="696"/>
      <w:r w:rsidR="00F020AA">
        <w:rPr>
          <w:rStyle w:val="CommentReference"/>
        </w:rPr>
        <w:commentReference w:id="696"/>
      </w:r>
      <w:r w:rsidRPr="005E3F82">
        <w:rPr>
          <w:lang w:val="en-US"/>
          <w:rPrChange w:id="698" w:author="Aleksandra Obeso Duque" w:date="2020-10-19T17:08:00Z">
            <w:rPr/>
          </w:rPrChange>
        </w:rPr>
        <w:t>&amp;size=512:10,1024:90"</w:t>
      </w:r>
      <w:r w:rsidR="000455EA" w:rsidRPr="005E3F82">
        <w:rPr>
          <w:lang w:val="en-US"/>
          <w:rPrChange w:id="699" w:author="Aleksandra Obeso Duque" w:date="2020-10-19T17:08:00Z">
            <w:rPr/>
          </w:rPrChange>
        </w:rPr>
        <w:t>}},</w:t>
      </w:r>
    </w:p>
    <w:p w14:paraId="7861422C" w14:textId="77777777" w:rsidR="000455EA" w:rsidRPr="005E3F82" w:rsidRDefault="000455EA" w:rsidP="000455EA">
      <w:pPr>
        <w:spacing w:line="240" w:lineRule="auto"/>
        <w:rPr>
          <w:lang w:val="en-US"/>
          <w:rPrChange w:id="700" w:author="Aleksandra Obeso Duque" w:date="2020-10-19T17:08:00Z">
            <w:rPr/>
          </w:rPrChange>
        </w:rPr>
      </w:pPr>
      <w:r w:rsidRPr="005E3F82">
        <w:rPr>
          <w:lang w:val="en-US"/>
          <w:rPrChange w:id="701" w:author="Aleksandra Obeso Duque" w:date="2020-10-19T17:08:00Z">
            <w:rPr/>
          </w:rPrChange>
        </w:rPr>
        <w:tab/>
        <w:t>"6": "sleep",</w:t>
      </w:r>
    </w:p>
    <w:p w14:paraId="463497A8" w14:textId="77777777" w:rsidR="000455EA" w:rsidRPr="005E3F82" w:rsidRDefault="000455EA" w:rsidP="000455EA">
      <w:pPr>
        <w:spacing w:line="240" w:lineRule="auto"/>
        <w:rPr>
          <w:lang w:val="en-US"/>
          <w:rPrChange w:id="702" w:author="Aleksandra Obeso Duque" w:date="2020-10-19T17:08:00Z">
            <w:rPr/>
          </w:rPrChange>
        </w:rPr>
      </w:pPr>
      <w:r w:rsidRPr="005E3F82">
        <w:rPr>
          <w:lang w:val="en-US"/>
          <w:rPrChange w:id="703" w:author="Aleksandra Obeso Duque" w:date="2020-10-19T17:08:00Z">
            <w:rPr/>
          </w:rPrChange>
        </w:rPr>
        <w:tab/>
        <w:t>"7": "</w:t>
      </w:r>
      <w:proofErr w:type="spellStart"/>
      <w:r w:rsidRPr="005E3F82">
        <w:rPr>
          <w:lang w:val="en-US"/>
          <w:rPrChange w:id="704" w:author="Aleksandra Obeso Duque" w:date="2020-10-19T17:08:00Z">
            <w:rPr/>
          </w:rPrChange>
        </w:rPr>
        <w:t>cpu</w:t>
      </w:r>
      <w:proofErr w:type="spellEnd"/>
      <w:r w:rsidRPr="005E3F82">
        <w:rPr>
          <w:lang w:val="en-US"/>
          <w:rPrChange w:id="705" w:author="Aleksandra Obeso Duque" w:date="2020-10-19T17:08:00Z">
            <w:rPr/>
          </w:rPrChange>
        </w:rPr>
        <w:t>",</w:t>
      </w:r>
    </w:p>
    <w:p w14:paraId="3E6ADCAB" w14:textId="77777777" w:rsidR="00CE5990" w:rsidRPr="005E3F82" w:rsidRDefault="000455EA" w:rsidP="00CE5990">
      <w:pPr>
        <w:spacing w:line="240" w:lineRule="auto"/>
        <w:rPr>
          <w:lang w:val="en-US"/>
          <w:rPrChange w:id="706" w:author="Aleksandra Obeso Duque" w:date="2020-10-19T17:08:00Z">
            <w:rPr/>
          </w:rPrChange>
        </w:rPr>
      </w:pPr>
      <w:r w:rsidRPr="005E3F82">
        <w:rPr>
          <w:lang w:val="en-US"/>
          <w:rPrChange w:id="707" w:author="Aleksandra Obeso Duque" w:date="2020-10-19T17:08:00Z">
            <w:rPr/>
          </w:rPrChange>
        </w:rPr>
        <w:tab/>
        <w:t>"8": {"communication": {</w:t>
      </w:r>
      <w:r w:rsidR="00CE5990" w:rsidRPr="005E3F82">
        <w:rPr>
          <w:lang w:val="en-US"/>
          <w:rPrChange w:id="708" w:author="Aleksandra Obeso Duque" w:date="2020-10-19T17:08:00Z">
            <w:rPr/>
          </w:rPrChange>
        </w:rPr>
        <w:t>"</w:t>
      </w:r>
      <w:proofErr w:type="spellStart"/>
      <w:r w:rsidR="00CE5990" w:rsidRPr="005E3F82">
        <w:rPr>
          <w:lang w:val="en-US"/>
          <w:rPrChange w:id="709" w:author="Aleksandra Obeso Duque" w:date="2020-10-19T17:08:00Z">
            <w:rPr/>
          </w:rPrChange>
        </w:rPr>
        <w:t>client_params</w:t>
      </w:r>
      <w:proofErr w:type="spellEnd"/>
      <w:r w:rsidR="00CE5990" w:rsidRPr="005E3F82">
        <w:rPr>
          <w:lang w:val="en-US"/>
          <w:rPrChange w:id="710" w:author="Aleksandra Obeso Duque" w:date="2020-10-19T17:08:00Z">
            <w:rPr/>
          </w:rPrChange>
        </w:rPr>
        <w:t>": "-</w:t>
      </w:r>
      <w:proofErr w:type="spellStart"/>
      <w:r w:rsidR="00CE5990" w:rsidRPr="005E3F82">
        <w:rPr>
          <w:lang w:val="en-US"/>
          <w:rPrChange w:id="711" w:author="Aleksandra Obeso Duque" w:date="2020-10-19T17:08:00Z">
            <w:rPr/>
          </w:rPrChange>
        </w:rPr>
        <w:t>qps</w:t>
      </w:r>
      <w:proofErr w:type="spellEnd"/>
      <w:r w:rsidR="00CE5990" w:rsidRPr="005E3F82">
        <w:rPr>
          <w:lang w:val="en-US"/>
          <w:rPrChange w:id="712" w:author="Aleksandra Obeso Duque" w:date="2020-10-19T17:08:00Z">
            <w:rPr/>
          </w:rPrChange>
        </w:rPr>
        <w:t xml:space="preserve"> 1000 -c 8 -t 3s -r 0.0001",</w:t>
      </w:r>
    </w:p>
    <w:p w14:paraId="6AAAE3AB" w14:textId="537AE17C" w:rsidR="000455EA" w:rsidRPr="005E3F82" w:rsidRDefault="00CE5990" w:rsidP="00CE5990">
      <w:pPr>
        <w:spacing w:line="240" w:lineRule="auto"/>
        <w:rPr>
          <w:lang w:val="en-US"/>
          <w:rPrChange w:id="713" w:author="Aleksandra Obeso Duque" w:date="2020-10-19T17:08:00Z">
            <w:rPr/>
          </w:rPrChange>
        </w:rPr>
      </w:pPr>
      <w:r w:rsidRPr="005E3F82">
        <w:rPr>
          <w:lang w:val="en-US"/>
          <w:rPrChange w:id="714" w:author="Aleksandra Obeso Duque" w:date="2020-10-19T17:08:00Z">
            <w:rPr/>
          </w:rPrChange>
        </w:rPr>
        <w:t xml:space="preserve"> </w:t>
      </w:r>
      <w:r w:rsidRPr="005E3F82">
        <w:rPr>
          <w:lang w:val="en-US"/>
          <w:rPrChange w:id="715" w:author="Aleksandra Obeso Duque" w:date="2020-10-19T17:08:00Z">
            <w:rPr/>
          </w:rPrChange>
        </w:rPr>
        <w:tab/>
      </w:r>
      <w:r w:rsidRPr="005E3F82">
        <w:rPr>
          <w:lang w:val="en-US"/>
          <w:rPrChange w:id="716" w:author="Aleksandra Obeso Duque" w:date="2020-10-19T17:08:00Z">
            <w:rPr/>
          </w:rPrChange>
        </w:rPr>
        <w:tab/>
        <w:t>"</w:t>
      </w:r>
      <w:proofErr w:type="spellStart"/>
      <w:r w:rsidRPr="005E3F82">
        <w:rPr>
          <w:lang w:val="en-US"/>
          <w:rPrChange w:id="717" w:author="Aleksandra Obeso Duque" w:date="2020-10-19T17:08:00Z">
            <w:rPr/>
          </w:rPrChange>
        </w:rPr>
        <w:t>server_params</w:t>
      </w:r>
      <w:proofErr w:type="spellEnd"/>
      <w:r w:rsidRPr="005E3F82">
        <w:rPr>
          <w:lang w:val="en-US"/>
          <w:rPrChange w:id="718" w:author="Aleksandra Obeso Duque" w:date="2020-10-19T17:08:00Z">
            <w:rPr/>
          </w:rPrChange>
        </w:rPr>
        <w:t>": "delay=0.5s:50,1s:40&amp;size=512:10,1024:90"</w:t>
      </w:r>
      <w:r w:rsidR="000455EA" w:rsidRPr="005E3F82">
        <w:rPr>
          <w:lang w:val="en-US"/>
          <w:rPrChange w:id="719" w:author="Aleksandra Obeso Duque" w:date="2020-10-19T17:08:00Z">
            <w:rPr/>
          </w:rPrChange>
        </w:rPr>
        <w:t>}},</w:t>
      </w:r>
    </w:p>
    <w:p w14:paraId="38ECF695" w14:textId="77777777" w:rsidR="000455EA" w:rsidRPr="005E3F82" w:rsidRDefault="000455EA" w:rsidP="000455EA">
      <w:pPr>
        <w:spacing w:line="240" w:lineRule="auto"/>
        <w:rPr>
          <w:lang w:val="en-US"/>
          <w:rPrChange w:id="720" w:author="Aleksandra Obeso Duque" w:date="2020-10-19T17:08:00Z">
            <w:rPr/>
          </w:rPrChange>
        </w:rPr>
      </w:pPr>
      <w:r w:rsidRPr="005E3F82">
        <w:rPr>
          <w:lang w:val="en-US"/>
          <w:rPrChange w:id="721" w:author="Aleksandra Obeso Duque" w:date="2020-10-19T17:08:00Z">
            <w:rPr/>
          </w:rPrChange>
        </w:rPr>
        <w:tab/>
        <w:t>"9": "memory"</w:t>
      </w:r>
    </w:p>
    <w:p w14:paraId="75BC7556" w14:textId="77777777" w:rsidR="000455EA" w:rsidRPr="005E3F82" w:rsidRDefault="000455EA" w:rsidP="000455EA">
      <w:pPr>
        <w:spacing w:line="240" w:lineRule="auto"/>
        <w:rPr>
          <w:lang w:val="en-US"/>
          <w:rPrChange w:id="722" w:author="Aleksandra Obeso Duque" w:date="2020-10-19T17:08:00Z">
            <w:rPr/>
          </w:rPrChange>
        </w:rPr>
      </w:pPr>
      <w:r w:rsidRPr="005E3F82">
        <w:rPr>
          <w:lang w:val="en-US"/>
          <w:rPrChange w:id="723" w:author="Aleksandra Obeso Duque" w:date="2020-10-19T17:08:00Z">
            <w:rPr/>
          </w:rPrChange>
        </w:rPr>
        <w:t xml:space="preserve"> },</w:t>
      </w:r>
    </w:p>
    <w:p w14:paraId="59EE61D2" w14:textId="77777777" w:rsidR="000455EA" w:rsidRPr="005E3F82" w:rsidRDefault="000455EA" w:rsidP="000455EA">
      <w:pPr>
        <w:spacing w:line="240" w:lineRule="auto"/>
        <w:rPr>
          <w:lang w:val="en-US"/>
          <w:rPrChange w:id="724" w:author="Aleksandra Obeso Duque" w:date="2020-10-19T17:08:00Z">
            <w:rPr/>
          </w:rPrChange>
        </w:rPr>
      </w:pPr>
      <w:r w:rsidRPr="005E3F82">
        <w:rPr>
          <w:lang w:val="en-US"/>
          <w:rPrChange w:id="725" w:author="Aleksandra Obeso Duque" w:date="2020-10-19T17:08:00Z">
            <w:rPr/>
          </w:rPrChange>
        </w:rPr>
        <w:t xml:space="preserve"> "</w:t>
      </w:r>
      <w:proofErr w:type="spellStart"/>
      <w:r w:rsidRPr="005E3F82">
        <w:rPr>
          <w:lang w:val="en-US"/>
          <w:rPrChange w:id="726" w:author="Aleksandra Obeso Duque" w:date="2020-10-19T17:08:00Z">
            <w:rPr/>
          </w:rPrChange>
        </w:rPr>
        <w:t>request_type</w:t>
      </w:r>
      <w:proofErr w:type="spellEnd"/>
      <w:r w:rsidRPr="005E3F82">
        <w:rPr>
          <w:lang w:val="en-US"/>
          <w:rPrChange w:id="727" w:author="Aleksandra Obeso Duque" w:date="2020-10-19T17:08:00Z">
            <w:rPr/>
          </w:rPrChange>
        </w:rPr>
        <w:t>": "1"</w:t>
      </w:r>
    </w:p>
    <w:p w14:paraId="292B9F9D" w14:textId="77777777" w:rsidR="000455EA" w:rsidRPr="005E3F82" w:rsidRDefault="000455EA" w:rsidP="000455EA">
      <w:pPr>
        <w:spacing w:line="240" w:lineRule="auto"/>
        <w:rPr>
          <w:lang w:val="en-US"/>
          <w:rPrChange w:id="728" w:author="Aleksandra Obeso Duque" w:date="2020-10-19T17:08:00Z">
            <w:rPr/>
          </w:rPrChange>
        </w:rPr>
      </w:pPr>
      <w:r w:rsidRPr="005E3F82">
        <w:rPr>
          <w:lang w:val="en-US"/>
          <w:rPrChange w:id="729" w:author="Aleksandra Obeso Duque" w:date="2020-10-19T17:08:00Z">
            <w:rPr/>
          </w:rPrChange>
        </w:rPr>
        <w:t>}</w:t>
      </w:r>
    </w:p>
    <w:p w14:paraId="09971A36" w14:textId="77777777" w:rsidR="000455EA" w:rsidRPr="005E3F82" w:rsidRDefault="000455EA" w:rsidP="000455EA">
      <w:pPr>
        <w:rPr>
          <w:lang w:val="en-US"/>
          <w:rPrChange w:id="730" w:author="Aleksandra Obeso Duque" w:date="2020-10-19T17:08:00Z">
            <w:rPr/>
          </w:rPrChange>
        </w:rPr>
      </w:pPr>
    </w:p>
    <w:p w14:paraId="04D54ABC" w14:textId="72CB135E" w:rsidR="000455EA" w:rsidRPr="005E3F82" w:rsidRDefault="000455EA" w:rsidP="000455EA">
      <w:pPr>
        <w:rPr>
          <w:lang w:val="en-US"/>
          <w:rPrChange w:id="731" w:author="Aleksandra Obeso Duque" w:date="2020-10-19T17:08:00Z">
            <w:rPr/>
          </w:rPrChange>
        </w:rPr>
      </w:pPr>
      <w:r w:rsidRPr="005E3F82">
        <w:rPr>
          <w:lang w:val="en-US"/>
          <w:rPrChange w:id="732" w:author="Aleksandra Obeso Duque" w:date="2020-10-19T17:08:00Z">
            <w:rPr/>
          </w:rPrChange>
        </w:rPr>
        <w:t>Where</w:t>
      </w:r>
      <w:ins w:id="733" w:author="Aleksandra Obeso Duque" w:date="2020-10-19T17:24:00Z">
        <w:r w:rsidR="00763E8A">
          <w:rPr>
            <w:lang w:val="en-US"/>
          </w:rPr>
          <w:t>:</w:t>
        </w:r>
      </w:ins>
      <w:del w:id="734" w:author="Aleksandra Obeso Duque" w:date="2020-10-19T17:24:00Z">
        <w:r w:rsidRPr="005E3F82" w:rsidDel="00763E8A">
          <w:rPr>
            <w:lang w:val="en-US"/>
            <w:rPrChange w:id="735" w:author="Aleksandra Obeso Duque" w:date="2020-10-19T17:08:00Z">
              <w:rPr/>
            </w:rPrChange>
          </w:rPr>
          <w:delText xml:space="preserve"> </w:delText>
        </w:r>
      </w:del>
    </w:p>
    <w:p w14:paraId="05A0BBDB" w14:textId="58750C6A" w:rsidR="000455EA" w:rsidRPr="005E3F82" w:rsidRDefault="000455EA" w:rsidP="000455EA">
      <w:pPr>
        <w:rPr>
          <w:lang w:val="en-US"/>
          <w:rPrChange w:id="736" w:author="Aleksandra Obeso Duque" w:date="2020-10-19T17:08:00Z">
            <w:rPr/>
          </w:rPrChange>
        </w:rPr>
      </w:pPr>
      <w:r w:rsidRPr="005E3F82">
        <w:rPr>
          <w:b/>
          <w:bCs/>
          <w:lang w:val="en-US"/>
          <w:rPrChange w:id="737" w:author="Aleksandra Obeso Duque" w:date="2020-10-19T17:08:00Z">
            <w:rPr>
              <w:b/>
              <w:bCs/>
            </w:rPr>
          </w:rPrChange>
        </w:rPr>
        <w:t>initial</w:t>
      </w:r>
      <w:r w:rsidRPr="005E3F82">
        <w:rPr>
          <w:lang w:val="en-US"/>
          <w:rPrChange w:id="738" w:author="Aleksandra Obeso Duque" w:date="2020-10-19T17:08:00Z">
            <w:rPr/>
          </w:rPrChange>
        </w:rPr>
        <w:t xml:space="preserve"> is the first </w:t>
      </w:r>
      <w:del w:id="739" w:author="Aleksandra Obeso Duque" w:date="2020-10-19T17:16:00Z">
        <w:r w:rsidRPr="005E3F82" w:rsidDel="00111C63">
          <w:rPr>
            <w:lang w:val="en-US"/>
            <w:rPrChange w:id="740" w:author="Aleksandra Obeso Duque" w:date="2020-10-19T17:08:00Z">
              <w:rPr/>
            </w:rPrChange>
          </w:rPr>
          <w:delText>microservie</w:delText>
        </w:r>
      </w:del>
      <w:ins w:id="741" w:author="Aleksandra Obeso Duque" w:date="2020-10-19T17:16:00Z">
        <w:r w:rsidR="00111C63" w:rsidRPr="005E3F82">
          <w:rPr>
            <w:lang w:val="en-US"/>
          </w:rPr>
          <w:t>microservice</w:t>
        </w:r>
      </w:ins>
      <w:r w:rsidRPr="005E3F82">
        <w:rPr>
          <w:lang w:val="en-US"/>
          <w:rPrChange w:id="742" w:author="Aleksandra Obeso Duque" w:date="2020-10-19T17:08:00Z">
            <w:rPr/>
          </w:rPrChange>
        </w:rPr>
        <w:t xml:space="preserve"> in the chain</w:t>
      </w:r>
    </w:p>
    <w:p w14:paraId="025384D3" w14:textId="77777777" w:rsidR="000455EA" w:rsidRPr="005E3F82" w:rsidRDefault="000455EA" w:rsidP="000455EA">
      <w:pPr>
        <w:rPr>
          <w:lang w:val="en-US"/>
          <w:rPrChange w:id="743" w:author="Aleksandra Obeso Duque" w:date="2020-10-19T17:08:00Z">
            <w:rPr/>
          </w:rPrChange>
        </w:rPr>
      </w:pPr>
      <w:proofErr w:type="spellStart"/>
      <w:r w:rsidRPr="005E3F82">
        <w:rPr>
          <w:b/>
          <w:bCs/>
          <w:lang w:val="en-US"/>
          <w:rPrChange w:id="744" w:author="Aleksandra Obeso Duque" w:date="2020-10-19T17:08:00Z">
            <w:rPr>
              <w:b/>
              <w:bCs/>
            </w:rPr>
          </w:rPrChange>
        </w:rPr>
        <w:t>chain_no</w:t>
      </w:r>
      <w:proofErr w:type="spellEnd"/>
      <w:r w:rsidRPr="005E3F82">
        <w:rPr>
          <w:b/>
          <w:bCs/>
          <w:lang w:val="en-US"/>
          <w:rPrChange w:id="745" w:author="Aleksandra Obeso Duque" w:date="2020-10-19T17:08:00Z">
            <w:rPr>
              <w:b/>
              <w:bCs/>
            </w:rPr>
          </w:rPrChange>
        </w:rPr>
        <w:t xml:space="preserve"> </w:t>
      </w:r>
      <w:r w:rsidRPr="005E3F82">
        <w:rPr>
          <w:lang w:val="en-US"/>
          <w:rPrChange w:id="746" w:author="Aleksandra Obeso Duque" w:date="2020-10-19T17:08:00Z">
            <w:rPr/>
          </w:rPrChange>
        </w:rPr>
        <w:t xml:space="preserve">is the chain that we want to follow, this </w:t>
      </w:r>
      <w:proofErr w:type="spellStart"/>
      <w:r w:rsidRPr="005E3F82">
        <w:rPr>
          <w:lang w:val="en-US"/>
          <w:rPrChange w:id="747" w:author="Aleksandra Obeso Duque" w:date="2020-10-19T17:08:00Z">
            <w:rPr/>
          </w:rPrChange>
        </w:rPr>
        <w:t>chain_no</w:t>
      </w:r>
      <w:proofErr w:type="spellEnd"/>
      <w:r w:rsidRPr="005E3F82">
        <w:rPr>
          <w:lang w:val="en-US"/>
          <w:rPrChange w:id="748" w:author="Aleksandra Obeso Duque" w:date="2020-10-19T17:08:00Z">
            <w:rPr/>
          </w:rPrChange>
        </w:rPr>
        <w:t xml:space="preserve"> is found inside the chain file used while generating manifest files</w:t>
      </w:r>
    </w:p>
    <w:p w14:paraId="7E99842F" w14:textId="5D814416" w:rsidR="00644B0B" w:rsidRPr="005E3F82" w:rsidRDefault="00D81C21" w:rsidP="000455EA">
      <w:pPr>
        <w:rPr>
          <w:lang w:val="en-US"/>
          <w:rPrChange w:id="749" w:author="Aleksandra Obeso Duque" w:date="2020-10-19T17:08:00Z">
            <w:rPr/>
          </w:rPrChange>
        </w:rPr>
      </w:pPr>
      <w:proofErr w:type="spellStart"/>
      <w:ins w:id="750" w:author="Shivam Saini" w:date="2020-10-28T13:06:00Z">
        <w:r>
          <w:rPr>
            <w:b/>
            <w:bCs/>
            <w:lang w:val="en-US"/>
          </w:rPr>
          <w:t>request_</w:t>
        </w:r>
      </w:ins>
      <w:r w:rsidR="000455EA" w:rsidRPr="005E3F82">
        <w:rPr>
          <w:b/>
          <w:bCs/>
          <w:lang w:val="en-US"/>
          <w:rPrChange w:id="751" w:author="Aleksandra Obeso Duque" w:date="2020-10-19T17:08:00Z">
            <w:rPr>
              <w:b/>
              <w:bCs/>
            </w:rPr>
          </w:rPrChange>
        </w:rPr>
        <w:t>task_type</w:t>
      </w:r>
      <w:proofErr w:type="spellEnd"/>
      <w:r w:rsidR="000455EA" w:rsidRPr="005E3F82">
        <w:rPr>
          <w:b/>
          <w:bCs/>
          <w:lang w:val="en-US"/>
          <w:rPrChange w:id="752" w:author="Aleksandra Obeso Duque" w:date="2020-10-19T17:08:00Z">
            <w:rPr>
              <w:b/>
              <w:bCs/>
            </w:rPr>
          </w:rPrChange>
        </w:rPr>
        <w:t xml:space="preserve"> </w:t>
      </w:r>
      <w:r w:rsidR="000455EA" w:rsidRPr="005E3F82">
        <w:rPr>
          <w:lang w:val="en-US"/>
          <w:rPrChange w:id="753" w:author="Aleksandra Obeso Duque" w:date="2020-10-19T17:08:00Z">
            <w:rPr/>
          </w:rPrChange>
        </w:rPr>
        <w:t>is the type of task the user wants</w:t>
      </w:r>
      <w:ins w:id="754" w:author="Shivam Saini" w:date="2020-10-28T13:06:00Z">
        <w:r w:rsidR="003F5A0A">
          <w:rPr>
            <w:lang w:val="en-US"/>
          </w:rPr>
          <w:t xml:space="preserve"> to be done</w:t>
        </w:r>
      </w:ins>
      <w:r w:rsidR="000455EA" w:rsidRPr="005E3F82">
        <w:rPr>
          <w:lang w:val="en-US"/>
          <w:rPrChange w:id="755" w:author="Aleksandra Obeso Duque" w:date="2020-10-19T17:08:00Z">
            <w:rPr/>
          </w:rPrChange>
        </w:rPr>
        <w:t xml:space="preserve"> from microservices. In the given example, there were 9 microservices running in the chain, and each microservice is given a task. Task can be of four types</w:t>
      </w:r>
      <w:ins w:id="756" w:author="Aleksandra Obeso Duque" w:date="2020-10-19T17:23:00Z">
        <w:r w:rsidR="00A15151">
          <w:rPr>
            <w:lang w:val="en-US"/>
          </w:rPr>
          <w:t>:</w:t>
        </w:r>
      </w:ins>
      <w:del w:id="757" w:author="Aleksandra Obeso Duque" w:date="2020-10-19T17:23:00Z">
        <w:r w:rsidR="000455EA" w:rsidRPr="005E3F82" w:rsidDel="00A15151">
          <w:rPr>
            <w:lang w:val="en-US"/>
            <w:rPrChange w:id="758" w:author="Aleksandra Obeso Duque" w:date="2020-10-19T17:08:00Z">
              <w:rPr/>
            </w:rPrChange>
          </w:rPr>
          <w:delText>,</w:delText>
        </w:r>
      </w:del>
      <w:r w:rsidR="000455EA" w:rsidRPr="005E3F82">
        <w:rPr>
          <w:lang w:val="en-US"/>
          <w:rPrChange w:id="759" w:author="Aleksandra Obeso Duque" w:date="2020-10-19T17:08:00Z">
            <w:rPr/>
          </w:rPrChange>
        </w:rPr>
        <w:t xml:space="preserve"> </w:t>
      </w:r>
      <w:ins w:id="760" w:author="Aleksandra Obeso Duque" w:date="2020-10-19T17:23:00Z">
        <w:r w:rsidR="00A15151">
          <w:rPr>
            <w:lang w:val="en-US"/>
          </w:rPr>
          <w:t>“</w:t>
        </w:r>
      </w:ins>
      <w:proofErr w:type="spellStart"/>
      <w:del w:id="761" w:author="Aleksandra Obeso Duque" w:date="2020-10-19T17:23:00Z">
        <w:r w:rsidR="000455EA" w:rsidRPr="005E3F82" w:rsidDel="00A15151">
          <w:rPr>
            <w:lang w:val="en-US"/>
            <w:rPrChange w:id="762" w:author="Aleksandra Obeso Duque" w:date="2020-10-19T17:08:00Z">
              <w:rPr/>
            </w:rPrChange>
          </w:rPr>
          <w:delText>”</w:delText>
        </w:r>
      </w:del>
      <w:r w:rsidR="000455EA" w:rsidRPr="005E3F82">
        <w:rPr>
          <w:b/>
          <w:bCs/>
          <w:lang w:val="en-US"/>
          <w:rPrChange w:id="763" w:author="Aleksandra Obeso Duque" w:date="2020-10-19T17:08:00Z">
            <w:rPr>
              <w:b/>
              <w:bCs/>
            </w:rPr>
          </w:rPrChange>
        </w:rPr>
        <w:t>cpu</w:t>
      </w:r>
      <w:proofErr w:type="spellEnd"/>
      <w:r w:rsidR="000455EA" w:rsidRPr="005E3F82">
        <w:rPr>
          <w:lang w:val="en-US"/>
          <w:rPrChange w:id="764" w:author="Aleksandra Obeso Duque" w:date="2020-10-19T17:08:00Z">
            <w:rPr/>
          </w:rPrChange>
        </w:rPr>
        <w:t>”</w:t>
      </w:r>
      <w:r w:rsidR="00171B0C" w:rsidRPr="005E3F82">
        <w:rPr>
          <w:lang w:val="en-US"/>
          <w:rPrChange w:id="765" w:author="Aleksandra Obeso Duque" w:date="2020-10-19T17:08:00Z">
            <w:rPr/>
          </w:rPrChange>
        </w:rPr>
        <w:t>,</w:t>
      </w:r>
      <w:r w:rsidR="000455EA" w:rsidRPr="005E3F82">
        <w:rPr>
          <w:lang w:val="en-US"/>
          <w:rPrChange w:id="766" w:author="Aleksandra Obeso Duque" w:date="2020-10-19T17:08:00Z">
            <w:rPr/>
          </w:rPrChange>
        </w:rPr>
        <w:t xml:space="preserve"> </w:t>
      </w:r>
      <w:del w:id="767" w:author="Aleksandra Obeso Duque" w:date="2020-10-19T17:23:00Z">
        <w:r w:rsidR="00171B0C" w:rsidRPr="005E3F82" w:rsidDel="00A15151">
          <w:rPr>
            <w:lang w:val="en-US"/>
            <w:rPrChange w:id="768" w:author="Aleksandra Obeso Duque" w:date="2020-10-19T17:08:00Z">
              <w:rPr/>
            </w:rPrChange>
          </w:rPr>
          <w:delText>”</w:delText>
        </w:r>
      </w:del>
      <w:ins w:id="769" w:author="Aleksandra Obeso Duque" w:date="2020-10-19T17:23:00Z">
        <w:r w:rsidR="00A15151">
          <w:rPr>
            <w:lang w:val="en-US"/>
          </w:rPr>
          <w:t>“</w:t>
        </w:r>
      </w:ins>
      <w:r w:rsidR="000455EA" w:rsidRPr="005E3F82">
        <w:rPr>
          <w:b/>
          <w:bCs/>
          <w:lang w:val="en-US"/>
          <w:rPrChange w:id="770" w:author="Aleksandra Obeso Duque" w:date="2020-10-19T17:08:00Z">
            <w:rPr>
              <w:b/>
              <w:bCs/>
            </w:rPr>
          </w:rPrChange>
        </w:rPr>
        <w:t>sleep</w:t>
      </w:r>
      <w:r w:rsidR="00171B0C" w:rsidRPr="005E3F82">
        <w:rPr>
          <w:lang w:val="en-US"/>
          <w:rPrChange w:id="771" w:author="Aleksandra Obeso Duque" w:date="2020-10-19T17:08:00Z">
            <w:rPr/>
          </w:rPrChange>
        </w:rPr>
        <w:t>”,</w:t>
      </w:r>
      <w:r w:rsidR="000455EA" w:rsidRPr="005E3F82">
        <w:rPr>
          <w:b/>
          <w:bCs/>
          <w:lang w:val="en-US"/>
          <w:rPrChange w:id="772" w:author="Aleksandra Obeso Duque" w:date="2020-10-19T17:08:00Z">
            <w:rPr>
              <w:b/>
              <w:bCs/>
            </w:rPr>
          </w:rPrChange>
        </w:rPr>
        <w:t xml:space="preserve"> </w:t>
      </w:r>
      <w:del w:id="773" w:author="Aleksandra Obeso Duque" w:date="2020-10-19T17:23:00Z">
        <w:r w:rsidR="00171B0C" w:rsidRPr="005E3F82" w:rsidDel="00A15151">
          <w:rPr>
            <w:lang w:val="en-US"/>
            <w:rPrChange w:id="774" w:author="Aleksandra Obeso Duque" w:date="2020-10-19T17:08:00Z">
              <w:rPr/>
            </w:rPrChange>
          </w:rPr>
          <w:delText>”</w:delText>
        </w:r>
      </w:del>
      <w:ins w:id="775" w:author="Aleksandra Obeso Duque" w:date="2020-10-19T17:23:00Z">
        <w:r w:rsidR="00A15151">
          <w:rPr>
            <w:lang w:val="en-US"/>
          </w:rPr>
          <w:t>“</w:t>
        </w:r>
      </w:ins>
      <w:r w:rsidR="000455EA" w:rsidRPr="005E3F82">
        <w:rPr>
          <w:b/>
          <w:bCs/>
          <w:lang w:val="en-US"/>
          <w:rPrChange w:id="776" w:author="Aleksandra Obeso Duque" w:date="2020-10-19T17:08:00Z">
            <w:rPr>
              <w:b/>
              <w:bCs/>
            </w:rPr>
          </w:rPrChange>
        </w:rPr>
        <w:t>memory</w:t>
      </w:r>
      <w:r w:rsidR="00171B0C" w:rsidRPr="005E3F82">
        <w:rPr>
          <w:lang w:val="en-US"/>
          <w:rPrChange w:id="777" w:author="Aleksandra Obeso Duque" w:date="2020-10-19T17:08:00Z">
            <w:rPr/>
          </w:rPrChange>
        </w:rPr>
        <w:t xml:space="preserve">” </w:t>
      </w:r>
      <w:del w:id="778" w:author="Aleksandra Obeso Duque" w:date="2020-10-19T17:23:00Z">
        <w:r w:rsidR="00171B0C" w:rsidRPr="005E3F82" w:rsidDel="00A15151">
          <w:rPr>
            <w:lang w:val="en-US"/>
            <w:rPrChange w:id="779" w:author="Aleksandra Obeso Duque" w:date="2020-10-19T17:08:00Z">
              <w:rPr/>
            </w:rPrChange>
          </w:rPr>
          <w:delText>and</w:delText>
        </w:r>
        <w:r w:rsidR="000455EA" w:rsidRPr="005E3F82" w:rsidDel="00A15151">
          <w:rPr>
            <w:b/>
            <w:bCs/>
            <w:lang w:val="en-US"/>
            <w:rPrChange w:id="780" w:author="Aleksandra Obeso Duque" w:date="2020-10-19T17:08:00Z">
              <w:rPr>
                <w:b/>
                <w:bCs/>
              </w:rPr>
            </w:rPrChange>
          </w:rPr>
          <w:delText xml:space="preserve"> </w:delText>
        </w:r>
      </w:del>
      <w:ins w:id="781" w:author="Aleksandra Obeso Duque" w:date="2020-10-19T17:23:00Z">
        <w:r w:rsidR="00A15151">
          <w:rPr>
            <w:lang w:val="en-US"/>
          </w:rPr>
          <w:t>or</w:t>
        </w:r>
        <w:r w:rsidR="00A15151" w:rsidRPr="005E3F82">
          <w:rPr>
            <w:b/>
            <w:bCs/>
            <w:lang w:val="en-US"/>
            <w:rPrChange w:id="782" w:author="Aleksandra Obeso Duque" w:date="2020-10-19T17:08:00Z">
              <w:rPr>
                <w:b/>
                <w:bCs/>
              </w:rPr>
            </w:rPrChange>
          </w:rPr>
          <w:t xml:space="preserve"> </w:t>
        </w:r>
      </w:ins>
      <w:del w:id="783" w:author="Aleksandra Obeso Duque" w:date="2020-10-19T17:23:00Z">
        <w:r w:rsidR="00171B0C" w:rsidRPr="005E3F82" w:rsidDel="00A15151">
          <w:rPr>
            <w:lang w:val="en-US"/>
            <w:rPrChange w:id="784" w:author="Aleksandra Obeso Duque" w:date="2020-10-19T17:08:00Z">
              <w:rPr/>
            </w:rPrChange>
          </w:rPr>
          <w:delText>”</w:delText>
        </w:r>
      </w:del>
      <w:ins w:id="785" w:author="Aleksandra Obeso Duque" w:date="2020-10-19T17:23:00Z">
        <w:r w:rsidR="00A15151">
          <w:rPr>
            <w:lang w:val="en-US"/>
          </w:rPr>
          <w:t>“</w:t>
        </w:r>
      </w:ins>
      <w:r w:rsidR="000455EA" w:rsidRPr="005E3F82">
        <w:rPr>
          <w:b/>
          <w:bCs/>
          <w:lang w:val="en-US"/>
          <w:rPrChange w:id="786" w:author="Aleksandra Obeso Duque" w:date="2020-10-19T17:08:00Z">
            <w:rPr>
              <w:b/>
              <w:bCs/>
            </w:rPr>
          </w:rPrChange>
        </w:rPr>
        <w:t>communication</w:t>
      </w:r>
      <w:r w:rsidR="00171B0C" w:rsidRPr="005E3F82">
        <w:rPr>
          <w:lang w:val="en-US"/>
          <w:rPrChange w:id="787" w:author="Aleksandra Obeso Duque" w:date="2020-10-19T17:08:00Z">
            <w:rPr/>
          </w:rPrChange>
        </w:rPr>
        <w:t xml:space="preserve">”. </w:t>
      </w:r>
    </w:p>
    <w:p w14:paraId="591B31F9" w14:textId="6ED8775E" w:rsidR="00171B0C" w:rsidRPr="005E3F82" w:rsidRDefault="00171B0C" w:rsidP="000455EA">
      <w:pPr>
        <w:rPr>
          <w:lang w:val="en-US"/>
          <w:rPrChange w:id="788" w:author="Aleksandra Obeso Duque" w:date="2020-10-19T17:08:00Z">
            <w:rPr/>
          </w:rPrChange>
        </w:rPr>
      </w:pPr>
      <w:r w:rsidRPr="005E3F82">
        <w:rPr>
          <w:lang w:val="en-US"/>
          <w:rPrChange w:id="789" w:author="Aleksandra Obeso Duque" w:date="2020-10-19T17:08:00Z">
            <w:rPr/>
          </w:rPrChange>
        </w:rPr>
        <w:t xml:space="preserve">Further if the communication type of task is requested from the microservice, the user also needs to provide the </w:t>
      </w:r>
      <w:r w:rsidR="00DB58F4" w:rsidRPr="005E3F82">
        <w:rPr>
          <w:lang w:val="en-US"/>
          <w:rPrChange w:id="790" w:author="Aleksandra Obeso Duque" w:date="2020-10-19T17:08:00Z">
            <w:rPr/>
          </w:rPrChange>
        </w:rPr>
        <w:t xml:space="preserve"> </w:t>
      </w:r>
      <w:del w:id="791" w:author="Aleksandra Obeso Duque" w:date="2020-10-19T17:23:00Z">
        <w:r w:rsidR="00DB58F4" w:rsidRPr="005E3F82" w:rsidDel="00763E8A">
          <w:rPr>
            <w:lang w:val="en-US"/>
            <w:rPrChange w:id="792" w:author="Aleksandra Obeso Duque" w:date="2020-10-19T17:08:00Z">
              <w:rPr/>
            </w:rPrChange>
          </w:rPr>
          <w:delText>paremeters</w:delText>
        </w:r>
      </w:del>
      <w:ins w:id="793" w:author="Aleksandra Obeso Duque" w:date="2020-10-19T17:23:00Z">
        <w:r w:rsidR="00763E8A" w:rsidRPr="005E3F82">
          <w:rPr>
            <w:lang w:val="en-US"/>
          </w:rPr>
          <w:t>parameters</w:t>
        </w:r>
      </w:ins>
      <w:r w:rsidR="00DB58F4" w:rsidRPr="005E3F82">
        <w:rPr>
          <w:lang w:val="en-US"/>
          <w:rPrChange w:id="794" w:author="Aleksandra Obeso Duque" w:date="2020-10-19T17:08:00Z">
            <w:rPr/>
          </w:rPrChange>
        </w:rPr>
        <w:t xml:space="preserve"> for client side </w:t>
      </w:r>
      <w:del w:id="795" w:author="Aleksandra Obeso Duque" w:date="2020-10-19T17:23:00Z">
        <w:r w:rsidRPr="005E3F82" w:rsidDel="00763E8A">
          <w:rPr>
            <w:lang w:val="en-US"/>
            <w:rPrChange w:id="796" w:author="Aleksandra Obeso Duque" w:date="2020-10-19T17:08:00Z">
              <w:rPr/>
            </w:rPrChange>
          </w:rPr>
          <w:delText>”</w:delText>
        </w:r>
      </w:del>
      <w:ins w:id="797" w:author="Aleksandra Obeso Duque" w:date="2020-10-19T17:23:00Z">
        <w:r w:rsidR="00763E8A">
          <w:rPr>
            <w:lang w:val="en-US"/>
          </w:rPr>
          <w:t>“</w:t>
        </w:r>
      </w:ins>
      <w:proofErr w:type="spellStart"/>
      <w:r w:rsidR="00C901AF" w:rsidRPr="005E3F82">
        <w:rPr>
          <w:b/>
          <w:bCs/>
          <w:lang w:val="en-US"/>
          <w:rPrChange w:id="798" w:author="Aleksandra Obeso Duque" w:date="2020-10-19T17:08:00Z">
            <w:rPr>
              <w:b/>
              <w:bCs/>
            </w:rPr>
          </w:rPrChange>
        </w:rPr>
        <w:t>client_</w:t>
      </w:r>
      <w:r w:rsidRPr="005E3F82">
        <w:rPr>
          <w:b/>
          <w:bCs/>
          <w:lang w:val="en-US"/>
          <w:rPrChange w:id="799" w:author="Aleksandra Obeso Duque" w:date="2020-10-19T17:08:00Z">
            <w:rPr>
              <w:b/>
              <w:bCs/>
            </w:rPr>
          </w:rPrChange>
        </w:rPr>
        <w:t>params</w:t>
      </w:r>
      <w:proofErr w:type="spellEnd"/>
      <w:r w:rsidRPr="005E3F82">
        <w:rPr>
          <w:lang w:val="en-US"/>
          <w:rPrChange w:id="800" w:author="Aleksandra Obeso Duque" w:date="2020-10-19T17:08:00Z">
            <w:rPr/>
          </w:rPrChange>
        </w:rPr>
        <w:t xml:space="preserve">” </w:t>
      </w:r>
      <w:r w:rsidR="00C901AF" w:rsidRPr="005E3F82">
        <w:rPr>
          <w:lang w:val="en-US"/>
          <w:rPrChange w:id="801" w:author="Aleksandra Obeso Duque" w:date="2020-10-19T17:08:00Z">
            <w:rPr/>
          </w:rPrChange>
        </w:rPr>
        <w:t xml:space="preserve"> and </w:t>
      </w:r>
      <w:r w:rsidR="00DB58F4" w:rsidRPr="005E3F82">
        <w:rPr>
          <w:lang w:val="en-US"/>
          <w:rPrChange w:id="802" w:author="Aleksandra Obeso Duque" w:date="2020-10-19T17:08:00Z">
            <w:rPr/>
          </w:rPrChange>
        </w:rPr>
        <w:t xml:space="preserve">for server side </w:t>
      </w:r>
      <w:del w:id="803" w:author="Aleksandra Obeso Duque" w:date="2020-10-19T17:23:00Z">
        <w:r w:rsidR="00C901AF" w:rsidRPr="005E3F82" w:rsidDel="00A15151">
          <w:rPr>
            <w:lang w:val="en-US"/>
            <w:rPrChange w:id="804" w:author="Aleksandra Obeso Duque" w:date="2020-10-19T17:08:00Z">
              <w:rPr/>
            </w:rPrChange>
          </w:rPr>
          <w:delText>”</w:delText>
        </w:r>
      </w:del>
      <w:ins w:id="805" w:author="Aleksandra Obeso Duque" w:date="2020-10-19T17:23:00Z">
        <w:r w:rsidR="00A15151">
          <w:rPr>
            <w:lang w:val="en-US"/>
          </w:rPr>
          <w:t>“</w:t>
        </w:r>
      </w:ins>
      <w:proofErr w:type="spellStart"/>
      <w:r w:rsidR="00C901AF" w:rsidRPr="005E3F82">
        <w:rPr>
          <w:b/>
          <w:bCs/>
          <w:lang w:val="en-US"/>
          <w:rPrChange w:id="806" w:author="Aleksandra Obeso Duque" w:date="2020-10-19T17:08:00Z">
            <w:rPr>
              <w:b/>
              <w:bCs/>
            </w:rPr>
          </w:rPrChange>
        </w:rPr>
        <w:t>server_params</w:t>
      </w:r>
      <w:proofErr w:type="spellEnd"/>
      <w:r w:rsidR="00C901AF" w:rsidRPr="005E3F82">
        <w:rPr>
          <w:lang w:val="en-US"/>
          <w:rPrChange w:id="807" w:author="Aleksandra Obeso Duque" w:date="2020-10-19T17:08:00Z">
            <w:rPr/>
          </w:rPrChange>
        </w:rPr>
        <w:t>”</w:t>
      </w:r>
      <w:ins w:id="808" w:author="Aleksandra Obeso Duque" w:date="2020-10-19T17:23:00Z">
        <w:r w:rsidR="00A15151">
          <w:rPr>
            <w:lang w:val="en-US"/>
          </w:rPr>
          <w:t xml:space="preserve"> </w:t>
        </w:r>
      </w:ins>
      <w:r w:rsidRPr="005E3F82">
        <w:rPr>
          <w:lang w:val="en-US"/>
          <w:rPrChange w:id="809" w:author="Aleksandra Obeso Duque" w:date="2020-10-19T17:08:00Z">
            <w:rPr/>
          </w:rPrChange>
        </w:rPr>
        <w:t xml:space="preserve">the value of which will be passed to </w:t>
      </w:r>
      <w:proofErr w:type="spellStart"/>
      <w:r w:rsidRPr="005E3F82">
        <w:rPr>
          <w:lang w:val="en-US"/>
          <w:rPrChange w:id="810" w:author="Aleksandra Obeso Duque" w:date="2020-10-19T17:08:00Z">
            <w:rPr/>
          </w:rPrChange>
        </w:rPr>
        <w:t>fortio</w:t>
      </w:r>
      <w:proofErr w:type="spellEnd"/>
      <w:r w:rsidRPr="005E3F82">
        <w:rPr>
          <w:lang w:val="en-US"/>
          <w:rPrChange w:id="811" w:author="Aleksandra Obeso Duque" w:date="2020-10-19T17:08:00Z">
            <w:rPr/>
          </w:rPrChange>
        </w:rPr>
        <w:t xml:space="preserve"> while load testing. In the given example we are telling </w:t>
      </w:r>
      <w:proofErr w:type="spellStart"/>
      <w:r w:rsidRPr="005E3F82">
        <w:rPr>
          <w:lang w:val="en-US"/>
          <w:rPrChange w:id="812" w:author="Aleksandra Obeso Duque" w:date="2020-10-19T17:08:00Z">
            <w:rPr/>
          </w:rPrChange>
        </w:rPr>
        <w:t>fortio</w:t>
      </w:r>
      <w:proofErr w:type="spellEnd"/>
      <w:r w:rsidRPr="005E3F82">
        <w:rPr>
          <w:lang w:val="en-US"/>
          <w:rPrChange w:id="813" w:author="Aleksandra Obeso Duque" w:date="2020-10-19T17:08:00Z">
            <w:rPr/>
          </w:rPrChange>
        </w:rPr>
        <w:t xml:space="preserve"> that </w:t>
      </w:r>
      <w:r w:rsidR="00C22395" w:rsidRPr="005E3F82">
        <w:rPr>
          <w:lang w:val="en-US"/>
          <w:rPrChange w:id="814" w:author="Aleksandra Obeso Duque" w:date="2020-10-19T17:08:00Z">
            <w:rPr/>
          </w:rPrChange>
        </w:rPr>
        <w:t>that from client side</w:t>
      </w:r>
      <w:ins w:id="815" w:author="Shivam Saini" w:date="2020-10-28T11:57:00Z">
        <w:r w:rsidR="00A7577E">
          <w:rPr>
            <w:lang w:val="en-US"/>
          </w:rPr>
          <w:t>,</w:t>
        </w:r>
      </w:ins>
      <w:del w:id="816" w:author="Shivam Saini" w:date="2020-10-28T11:57:00Z">
        <w:r w:rsidR="00C22395" w:rsidRPr="005E3F82" w:rsidDel="00A7577E">
          <w:rPr>
            <w:lang w:val="en-US"/>
            <w:rPrChange w:id="817" w:author="Aleksandra Obeso Duque" w:date="2020-10-19T17:08:00Z">
              <w:rPr/>
            </w:rPrChange>
          </w:rPr>
          <w:delText>.</w:delText>
        </w:r>
      </w:del>
      <w:r w:rsidR="00C22395" w:rsidRPr="005E3F82">
        <w:rPr>
          <w:lang w:val="en-US"/>
          <w:rPrChange w:id="818" w:author="Aleksandra Obeso Duque" w:date="2020-10-19T17:08:00Z">
            <w:rPr/>
          </w:rPrChange>
        </w:rPr>
        <w:t xml:space="preserve"> It should </w:t>
      </w:r>
      <w:del w:id="819" w:author="Aleksandra Obeso Duque" w:date="2020-10-19T17:19:00Z">
        <w:r w:rsidR="00C22395" w:rsidRPr="005E3F82" w:rsidDel="00B60911">
          <w:rPr>
            <w:lang w:val="en-US"/>
            <w:rPrChange w:id="820" w:author="Aleksandra Obeso Duque" w:date="2020-10-19T17:08:00Z">
              <w:rPr/>
            </w:rPrChange>
          </w:rPr>
          <w:delText>makes</w:delText>
        </w:r>
      </w:del>
      <w:ins w:id="821" w:author="Aleksandra Obeso Duque" w:date="2020-10-19T17:19:00Z">
        <w:r w:rsidR="00B60911" w:rsidRPr="005E3F82">
          <w:rPr>
            <w:lang w:val="en-US"/>
          </w:rPr>
          <w:t>make</w:t>
        </w:r>
      </w:ins>
      <w:r w:rsidR="00C22395" w:rsidRPr="005E3F82">
        <w:rPr>
          <w:lang w:val="en-US"/>
          <w:rPrChange w:id="822" w:author="Aleksandra Obeso Duque" w:date="2020-10-19T17:08:00Z">
            <w:rPr/>
          </w:rPrChange>
        </w:rPr>
        <w:t xml:space="preserve"> 1000 queries per second</w:t>
      </w:r>
      <w:r w:rsidR="007E0AD5" w:rsidRPr="005E3F82">
        <w:rPr>
          <w:lang w:val="en-US"/>
          <w:rPrChange w:id="823" w:author="Aleksandra Obeso Duque" w:date="2020-10-19T17:08:00Z">
            <w:rPr/>
          </w:rPrChange>
        </w:rPr>
        <w:t xml:space="preserve"> using 8 threads(connections) for </w:t>
      </w:r>
      <w:r w:rsidR="00200197" w:rsidRPr="005E3F82">
        <w:rPr>
          <w:lang w:val="en-US"/>
          <w:rPrChange w:id="824" w:author="Aleksandra Obeso Duque" w:date="2020-10-19T17:08:00Z">
            <w:rPr/>
          </w:rPrChange>
        </w:rPr>
        <w:t xml:space="preserve">3 seconds. </w:t>
      </w:r>
      <w:r w:rsidR="009A57BB" w:rsidRPr="005E3F82">
        <w:rPr>
          <w:lang w:val="en-US"/>
          <w:rPrChange w:id="825" w:author="Aleksandra Obeso Duque" w:date="2020-10-19T17:08:00Z">
            <w:rPr/>
          </w:rPrChange>
        </w:rPr>
        <w:t>From server side</w:t>
      </w:r>
      <w:r w:rsidR="00200197" w:rsidRPr="005E3F82">
        <w:rPr>
          <w:lang w:val="en-US"/>
          <w:rPrChange w:id="826" w:author="Aleksandra Obeso Duque" w:date="2020-10-19T17:08:00Z">
            <w:rPr/>
          </w:rPrChange>
        </w:rPr>
        <w:t xml:space="preserve"> while getting response from </w:t>
      </w:r>
      <w:r w:rsidR="009A57BB" w:rsidRPr="005E3F82">
        <w:rPr>
          <w:lang w:val="en-US"/>
          <w:rPrChange w:id="827" w:author="Aleksandra Obeso Duque" w:date="2020-10-19T17:08:00Z">
            <w:rPr/>
          </w:rPrChange>
        </w:rPr>
        <w:t>it,</w:t>
      </w:r>
      <w:r w:rsidR="00200197" w:rsidRPr="005E3F82">
        <w:rPr>
          <w:lang w:val="en-US"/>
          <w:rPrChange w:id="828" w:author="Aleksandra Obeso Duque" w:date="2020-10-19T17:08:00Z">
            <w:rPr/>
          </w:rPrChange>
        </w:rPr>
        <w:t xml:space="preserve"> the user wants</w:t>
      </w:r>
      <w:r w:rsidR="00AA25C4" w:rsidRPr="005E3F82">
        <w:rPr>
          <w:lang w:val="en-US"/>
          <w:rPrChange w:id="829" w:author="Aleksandra Obeso Duque" w:date="2020-10-19T17:08:00Z">
            <w:rPr/>
          </w:rPrChange>
        </w:rPr>
        <w:t xml:space="preserve"> </w:t>
      </w:r>
      <w:r w:rsidRPr="005E3F82">
        <w:rPr>
          <w:lang w:val="en-US"/>
          <w:rPrChange w:id="830" w:author="Aleksandra Obeso Duque" w:date="2020-10-19T17:08:00Z">
            <w:rPr/>
          </w:rPrChange>
        </w:rPr>
        <w:t xml:space="preserve">50% of the requests </w:t>
      </w:r>
      <w:r w:rsidR="00AA25C4" w:rsidRPr="005E3F82">
        <w:rPr>
          <w:lang w:val="en-US"/>
          <w:rPrChange w:id="831" w:author="Aleksandra Obeso Duque" w:date="2020-10-19T17:08:00Z">
            <w:rPr/>
          </w:rPrChange>
        </w:rPr>
        <w:t>to</w:t>
      </w:r>
      <w:r w:rsidRPr="005E3F82">
        <w:rPr>
          <w:lang w:val="en-US"/>
          <w:rPrChange w:id="832" w:author="Aleksandra Obeso Duque" w:date="2020-10-19T17:08:00Z">
            <w:rPr/>
          </w:rPrChange>
        </w:rPr>
        <w:t xml:space="preserve"> have a delay of 0.5 s in the response and 40% will have a delay of 1s. Similarly, the probabilities can be mentioned for response sizes. </w:t>
      </w:r>
      <w:ins w:id="833" w:author="Shivam Saini" w:date="2020-10-28T11:57:00Z">
        <w:r w:rsidR="009504FE">
          <w:rPr>
            <w:lang w:val="en-US"/>
          </w:rPr>
          <w:t>The probabilities do not</w:t>
        </w:r>
      </w:ins>
      <w:ins w:id="834" w:author="Shivam Saini" w:date="2020-10-28T11:58:00Z">
        <w:r w:rsidR="009504FE">
          <w:rPr>
            <w:lang w:val="en-US"/>
          </w:rPr>
          <w:t xml:space="preserve"> necessar</w:t>
        </w:r>
        <w:r w:rsidR="00E76C9D">
          <w:rPr>
            <w:lang w:val="en-US"/>
          </w:rPr>
          <w:t>ily need to be add up to 100</w:t>
        </w:r>
        <w:r w:rsidR="009F37BD">
          <w:rPr>
            <w:lang w:val="en-US"/>
          </w:rPr>
          <w:t xml:space="preserve">%, the user can mention any probabilities, rest of the requests will have the default behavior set by </w:t>
        </w:r>
        <w:proofErr w:type="spellStart"/>
        <w:r w:rsidR="009F37BD">
          <w:rPr>
            <w:lang w:val="en-US"/>
          </w:rPr>
          <w:t>fo</w:t>
        </w:r>
      </w:ins>
      <w:ins w:id="835" w:author="Shivam Saini" w:date="2020-10-28T11:59:00Z">
        <w:r w:rsidR="009F37BD">
          <w:rPr>
            <w:lang w:val="en-US"/>
          </w:rPr>
          <w:t>rtio</w:t>
        </w:r>
        <w:proofErr w:type="spellEnd"/>
        <w:r w:rsidR="009F37BD">
          <w:rPr>
            <w:lang w:val="en-US"/>
          </w:rPr>
          <w:t>.</w:t>
        </w:r>
      </w:ins>
      <w:ins w:id="836" w:author="Shivam Saini" w:date="2020-10-28T11:58:00Z">
        <w:r w:rsidR="009F37BD">
          <w:rPr>
            <w:lang w:val="en-US"/>
          </w:rPr>
          <w:t xml:space="preserve"> </w:t>
        </w:r>
      </w:ins>
      <w:r w:rsidRPr="005E3F82">
        <w:rPr>
          <w:lang w:val="en-US"/>
          <w:rPrChange w:id="837" w:author="Aleksandra Obeso Duque" w:date="2020-10-19T17:08:00Z">
            <w:rPr/>
          </w:rPrChange>
        </w:rPr>
        <w:t>More co</w:t>
      </w:r>
      <w:r w:rsidR="00924934" w:rsidRPr="005E3F82">
        <w:rPr>
          <w:lang w:val="en-US"/>
          <w:rPrChange w:id="838" w:author="Aleksandra Obeso Duque" w:date="2020-10-19T17:08:00Z">
            <w:rPr/>
          </w:rPrChange>
        </w:rPr>
        <w:t>n</w:t>
      </w:r>
      <w:r w:rsidRPr="005E3F82">
        <w:rPr>
          <w:lang w:val="en-US"/>
          <w:rPrChange w:id="839" w:author="Aleksandra Obeso Duque" w:date="2020-10-19T17:08:00Z">
            <w:rPr/>
          </w:rPrChange>
        </w:rPr>
        <w:t xml:space="preserve">figurations can be set by the user and details can be found here </w:t>
      </w:r>
    </w:p>
    <w:p w14:paraId="0358F475" w14:textId="77777777" w:rsidR="000455EA" w:rsidRPr="005E3F82" w:rsidRDefault="0048215B" w:rsidP="000455EA">
      <w:pPr>
        <w:rPr>
          <w:lang w:val="en-US"/>
          <w:rPrChange w:id="840" w:author="Aleksandra Obeso Duque" w:date="2020-10-19T17:08:00Z">
            <w:rPr/>
          </w:rPrChange>
        </w:rPr>
      </w:pPr>
      <w:r>
        <w:fldChar w:fldCharType="begin"/>
      </w:r>
      <w:r w:rsidRPr="005E3F82">
        <w:rPr>
          <w:lang w:val="en-US"/>
          <w:rPrChange w:id="841" w:author="Aleksandra Obeso Duque" w:date="2020-10-19T17:08:00Z">
            <w:rPr/>
          </w:rPrChange>
        </w:rPr>
        <w:instrText xml:space="preserve"> HYPERLINK "https://github.com/fortio/fortio" \l "server-urls-and-features" </w:instrText>
      </w:r>
      <w:r>
        <w:fldChar w:fldCharType="separate"/>
      </w:r>
      <w:r w:rsidR="00171B0C" w:rsidRPr="005E3F82">
        <w:rPr>
          <w:rStyle w:val="Hyperlink"/>
          <w:lang w:val="en-US"/>
          <w:rPrChange w:id="842" w:author="Aleksandra Obeso Duque" w:date="2020-10-19T17:08:00Z">
            <w:rPr>
              <w:rStyle w:val="Hyperlink"/>
            </w:rPr>
          </w:rPrChange>
        </w:rPr>
        <w:t>https://github.com/fortio/fortio#server-urls-and-features</w:t>
      </w:r>
      <w:r>
        <w:rPr>
          <w:rStyle w:val="Hyperlink"/>
        </w:rPr>
        <w:fldChar w:fldCharType="end"/>
      </w:r>
    </w:p>
    <w:p w14:paraId="4ED7F746" w14:textId="5D77B11B" w:rsidR="00CC5B10" w:rsidRPr="005E3F82" w:rsidRDefault="002D21F1" w:rsidP="000455EA">
      <w:pPr>
        <w:rPr>
          <w:lang w:val="en-US"/>
          <w:rPrChange w:id="843" w:author="Aleksandra Obeso Duque" w:date="2020-10-19T17:08:00Z">
            <w:rPr/>
          </w:rPrChange>
        </w:rPr>
      </w:pPr>
      <w:r w:rsidRPr="005E3F82">
        <w:rPr>
          <w:lang w:val="en-US"/>
          <w:rPrChange w:id="844" w:author="Aleksandra Obeso Duque" w:date="2020-10-19T17:08:00Z">
            <w:rPr/>
          </w:rPrChange>
        </w:rPr>
        <w:t xml:space="preserve">If </w:t>
      </w:r>
      <w:del w:id="845" w:author="Aleksandra Obeso Duque" w:date="2020-10-19T17:19:00Z">
        <w:r w:rsidRPr="005E3F82" w:rsidDel="00B60911">
          <w:rPr>
            <w:lang w:val="en-US"/>
            <w:rPrChange w:id="846" w:author="Aleksandra Obeso Duque" w:date="2020-10-19T17:08:00Z">
              <w:rPr/>
            </w:rPrChange>
          </w:rPr>
          <w:delText xml:space="preserve"> </w:delText>
        </w:r>
      </w:del>
      <w:r w:rsidRPr="005E3F82">
        <w:rPr>
          <w:lang w:val="en-US"/>
          <w:rPrChange w:id="847" w:author="Aleksandra Obeso Duque" w:date="2020-10-19T17:08:00Z">
            <w:rPr/>
          </w:rPrChange>
        </w:rPr>
        <w:t>user does not want</w:t>
      </w:r>
      <w:ins w:id="848" w:author="Aleksandra Obeso Duque" w:date="2020-10-19T17:22:00Z">
        <w:r w:rsidR="00A15151">
          <w:rPr>
            <w:lang w:val="en-US"/>
          </w:rPr>
          <w:t xml:space="preserve"> to</w:t>
        </w:r>
      </w:ins>
      <w:r w:rsidRPr="005E3F82">
        <w:rPr>
          <w:lang w:val="en-US"/>
          <w:rPrChange w:id="849" w:author="Aleksandra Obeso Duque" w:date="2020-10-19T17:08:00Z">
            <w:rPr/>
          </w:rPrChange>
        </w:rPr>
        <w:t xml:space="preserve"> mention the </w:t>
      </w:r>
      <w:proofErr w:type="spellStart"/>
      <w:r w:rsidRPr="005E3F82">
        <w:rPr>
          <w:lang w:val="en-US"/>
          <w:rPrChange w:id="850" w:author="Aleksandra Obeso Duque" w:date="2020-10-19T17:08:00Z">
            <w:rPr/>
          </w:rPrChange>
        </w:rPr>
        <w:t>client_params</w:t>
      </w:r>
      <w:proofErr w:type="spellEnd"/>
      <w:r w:rsidRPr="005E3F82">
        <w:rPr>
          <w:lang w:val="en-US"/>
          <w:rPrChange w:id="851" w:author="Aleksandra Obeso Duque" w:date="2020-10-19T17:08:00Z">
            <w:rPr/>
          </w:rPrChange>
        </w:rPr>
        <w:t xml:space="preserve"> or </w:t>
      </w:r>
      <w:proofErr w:type="spellStart"/>
      <w:r w:rsidRPr="005E3F82">
        <w:rPr>
          <w:lang w:val="en-US"/>
          <w:rPrChange w:id="852" w:author="Aleksandra Obeso Duque" w:date="2020-10-19T17:08:00Z">
            <w:rPr/>
          </w:rPrChange>
        </w:rPr>
        <w:t>server_params</w:t>
      </w:r>
      <w:proofErr w:type="spellEnd"/>
      <w:r w:rsidRPr="005E3F82">
        <w:rPr>
          <w:lang w:val="en-US"/>
          <w:rPrChange w:id="853" w:author="Aleksandra Obeso Duque" w:date="2020-10-19T17:08:00Z">
            <w:rPr/>
          </w:rPrChange>
        </w:rPr>
        <w:t>, then he/she can leave the value</w:t>
      </w:r>
      <w:r w:rsidR="00D62E38" w:rsidRPr="005E3F82">
        <w:rPr>
          <w:lang w:val="en-US"/>
          <w:rPrChange w:id="854" w:author="Aleksandra Obeso Duque" w:date="2020-10-19T17:08:00Z">
            <w:rPr/>
          </w:rPrChange>
        </w:rPr>
        <w:t xml:space="preserve"> field blank by providing sim</w:t>
      </w:r>
      <w:ins w:id="855" w:author="Aleksandra Obeso Duque" w:date="2020-10-19T17:19:00Z">
        <w:r w:rsidR="00B60911">
          <w:rPr>
            <w:lang w:val="en-US"/>
          </w:rPr>
          <w:t>p</w:t>
        </w:r>
      </w:ins>
      <w:r w:rsidR="00D62E38" w:rsidRPr="005E3F82">
        <w:rPr>
          <w:lang w:val="en-US"/>
          <w:rPrChange w:id="856" w:author="Aleksandra Obeso Duque" w:date="2020-10-19T17:08:00Z">
            <w:rPr/>
          </w:rPrChange>
        </w:rPr>
        <w:t>le quotes</w:t>
      </w:r>
      <w:ins w:id="857" w:author="Aleksandra Obeso Duque" w:date="2020-10-19T17:19:00Z">
        <w:r w:rsidR="00B60911">
          <w:rPr>
            <w:lang w:val="en-US"/>
          </w:rPr>
          <w:t xml:space="preserve"> </w:t>
        </w:r>
      </w:ins>
      <w:r w:rsidR="00D62E38" w:rsidRPr="005E3F82">
        <w:rPr>
          <w:lang w:val="en-US"/>
          <w:rPrChange w:id="858" w:author="Aleksandra Obeso Duque" w:date="2020-10-19T17:08:00Z">
            <w:rPr/>
          </w:rPrChange>
        </w:rPr>
        <w:t>(</w:t>
      </w:r>
      <w:ins w:id="859" w:author="Aleksandra Obeso Duque" w:date="2020-10-19T17:19:00Z">
        <w:r w:rsidR="00B60911">
          <w:rPr>
            <w:lang w:val="en-US"/>
          </w:rPr>
          <w:t>“</w:t>
        </w:r>
      </w:ins>
      <w:del w:id="860" w:author="Aleksandra Obeso Duque" w:date="2020-10-19T17:19:00Z">
        <w:r w:rsidR="00D62E38" w:rsidRPr="005E3F82" w:rsidDel="00B60911">
          <w:rPr>
            <w:lang w:val="en-US"/>
            <w:rPrChange w:id="861" w:author="Aleksandra Obeso Duque" w:date="2020-10-19T17:08:00Z">
              <w:rPr/>
            </w:rPrChange>
          </w:rPr>
          <w:delText>”</w:delText>
        </w:r>
      </w:del>
      <w:r w:rsidR="00D62E38" w:rsidRPr="005E3F82">
        <w:rPr>
          <w:lang w:val="en-US"/>
          <w:rPrChange w:id="862" w:author="Aleksandra Obeso Duque" w:date="2020-10-19T17:08:00Z">
            <w:rPr/>
          </w:rPrChange>
        </w:rPr>
        <w:t xml:space="preserve">”). </w:t>
      </w:r>
    </w:p>
    <w:p w14:paraId="06A6CC34" w14:textId="673AEC9F" w:rsidR="00171B0C" w:rsidRPr="005E3F82" w:rsidRDefault="00116B9C" w:rsidP="000455EA">
      <w:pPr>
        <w:rPr>
          <w:lang w:val="en-US"/>
          <w:rPrChange w:id="863" w:author="Aleksandra Obeso Duque" w:date="2020-10-19T17:08:00Z">
            <w:rPr/>
          </w:rPrChange>
        </w:rPr>
      </w:pPr>
      <w:r w:rsidRPr="005E3F82">
        <w:rPr>
          <w:lang w:val="en-US"/>
          <w:rPrChange w:id="864" w:author="Aleksandra Obeso Duque" w:date="2020-10-19T17:08:00Z">
            <w:rPr/>
          </w:rPrChange>
        </w:rPr>
        <w:t>If the user mentions the lesser n</w:t>
      </w:r>
      <w:ins w:id="865" w:author="Aleksandra Obeso Duque" w:date="2020-10-19T17:20:00Z">
        <w:r w:rsidR="0035538C">
          <w:rPr>
            <w:lang w:val="en-US"/>
          </w:rPr>
          <w:t>umber</w:t>
        </w:r>
      </w:ins>
      <w:del w:id="866" w:author="Aleksandra Obeso Duque" w:date="2020-10-19T17:20:00Z">
        <w:r w:rsidRPr="005E3F82" w:rsidDel="0035538C">
          <w:rPr>
            <w:lang w:val="en-US"/>
            <w:rPrChange w:id="867" w:author="Aleksandra Obeso Duque" w:date="2020-10-19T17:08:00Z">
              <w:rPr/>
            </w:rPrChange>
          </w:rPr>
          <w:delText>o of</w:delText>
        </w:r>
      </w:del>
      <w:r w:rsidRPr="005E3F82">
        <w:rPr>
          <w:lang w:val="en-US"/>
          <w:rPrChange w:id="868" w:author="Aleksandra Obeso Duque" w:date="2020-10-19T17:08:00Z">
            <w:rPr/>
          </w:rPrChange>
        </w:rPr>
        <w:t xml:space="preserve"> of </w:t>
      </w:r>
      <w:proofErr w:type="spellStart"/>
      <w:r w:rsidRPr="005E3F82">
        <w:rPr>
          <w:lang w:val="en-US"/>
          <w:rPrChange w:id="869" w:author="Aleksandra Obeso Duque" w:date="2020-10-19T17:08:00Z">
            <w:rPr/>
          </w:rPrChange>
        </w:rPr>
        <w:t>tasks_type</w:t>
      </w:r>
      <w:proofErr w:type="spellEnd"/>
      <w:r w:rsidRPr="005E3F82">
        <w:rPr>
          <w:lang w:val="en-US"/>
          <w:rPrChange w:id="870" w:author="Aleksandra Obeso Duque" w:date="2020-10-19T17:08:00Z">
            <w:rPr/>
          </w:rPrChange>
        </w:rPr>
        <w:t xml:space="preserve"> in the files than there are microservices in the chain, then rest of the microservices will perform a random task </w:t>
      </w:r>
      <w:del w:id="871" w:author="Aleksandra Obeso Duque" w:date="2020-10-19T17:20:00Z">
        <w:r w:rsidRPr="005E3F82" w:rsidDel="0035538C">
          <w:rPr>
            <w:lang w:val="en-US"/>
            <w:rPrChange w:id="872" w:author="Aleksandra Obeso Duque" w:date="2020-10-19T17:08:00Z">
              <w:rPr/>
            </w:rPrChange>
          </w:rPr>
          <w:delText>betwenn</w:delText>
        </w:r>
      </w:del>
      <w:ins w:id="873" w:author="Aleksandra Obeso Duque" w:date="2020-10-19T17:20:00Z">
        <w:r w:rsidR="0035538C" w:rsidRPr="005E3F82">
          <w:rPr>
            <w:lang w:val="en-US"/>
          </w:rPr>
          <w:t>between</w:t>
        </w:r>
      </w:ins>
      <w:r w:rsidRPr="005E3F82">
        <w:rPr>
          <w:lang w:val="en-US"/>
          <w:rPrChange w:id="874" w:author="Aleksandra Obeso Duque" w:date="2020-10-19T17:08:00Z">
            <w:rPr/>
          </w:rPrChange>
        </w:rPr>
        <w:t xml:space="preserve"> </w:t>
      </w:r>
      <w:proofErr w:type="spellStart"/>
      <w:r w:rsidRPr="00763E8A">
        <w:rPr>
          <w:b/>
          <w:bCs/>
          <w:lang w:val="en-US"/>
          <w:rPrChange w:id="875" w:author="Aleksandra Obeso Duque" w:date="2020-10-19T17:23:00Z">
            <w:rPr/>
          </w:rPrChange>
        </w:rPr>
        <w:t>cpu</w:t>
      </w:r>
      <w:proofErr w:type="spellEnd"/>
      <w:r w:rsidRPr="00763E8A">
        <w:rPr>
          <w:b/>
          <w:bCs/>
          <w:lang w:val="en-US"/>
          <w:rPrChange w:id="876" w:author="Aleksandra Obeso Duque" w:date="2020-10-19T17:23:00Z">
            <w:rPr/>
          </w:rPrChange>
        </w:rPr>
        <w:t>, memory or sleep</w:t>
      </w:r>
      <w:r w:rsidRPr="005E3F82">
        <w:rPr>
          <w:lang w:val="en-US"/>
          <w:rPrChange w:id="877" w:author="Aleksandra Obeso Duque" w:date="2020-10-19T17:08:00Z">
            <w:rPr/>
          </w:rPrChange>
        </w:rPr>
        <w:t>.</w:t>
      </w:r>
    </w:p>
    <w:p w14:paraId="47F493FF" w14:textId="0421DAD1" w:rsidR="000455EA" w:rsidRPr="005E3F82" w:rsidDel="003D0B88" w:rsidRDefault="00171B0C" w:rsidP="000455EA">
      <w:pPr>
        <w:rPr>
          <w:del w:id="878" w:author="Aleksandra Obeso Duque" w:date="2020-10-19T17:20:00Z"/>
          <w:lang w:val="en-US"/>
          <w:rPrChange w:id="879" w:author="Aleksandra Obeso Duque" w:date="2020-10-19T17:08:00Z">
            <w:rPr>
              <w:del w:id="880" w:author="Aleksandra Obeso Duque" w:date="2020-10-19T17:20:00Z"/>
            </w:rPr>
          </w:rPrChange>
        </w:rPr>
      </w:pPr>
      <w:proofErr w:type="spellStart"/>
      <w:r w:rsidRPr="005E3F82">
        <w:rPr>
          <w:b/>
          <w:bCs/>
          <w:lang w:val="en-US"/>
          <w:rPrChange w:id="881" w:author="Aleksandra Obeso Duque" w:date="2020-10-19T17:08:00Z">
            <w:rPr>
              <w:b/>
              <w:bCs/>
            </w:rPr>
          </w:rPrChange>
        </w:rPr>
        <w:t>request_type</w:t>
      </w:r>
      <w:proofErr w:type="spellEnd"/>
      <w:r w:rsidRPr="005E3F82">
        <w:rPr>
          <w:lang w:val="en-US"/>
          <w:rPrChange w:id="882" w:author="Aleksandra Obeso Duque" w:date="2020-10-19T17:08:00Z">
            <w:rPr/>
          </w:rPrChange>
        </w:rPr>
        <w:t>:</w:t>
      </w:r>
      <w:r w:rsidR="00116B9C" w:rsidRPr="005E3F82">
        <w:rPr>
          <w:lang w:val="en-US"/>
          <w:rPrChange w:id="883" w:author="Aleksandra Obeso Duque" w:date="2020-10-19T17:08:00Z">
            <w:rPr/>
          </w:rPrChange>
        </w:rPr>
        <w:t xml:space="preserve"> this the </w:t>
      </w:r>
      <w:proofErr w:type="spellStart"/>
      <w:r w:rsidR="00116B9C" w:rsidRPr="005E3F82">
        <w:rPr>
          <w:lang w:val="en-US"/>
          <w:rPrChange w:id="884" w:author="Aleksandra Obeso Duque" w:date="2020-10-19T17:08:00Z">
            <w:rPr/>
          </w:rPrChange>
        </w:rPr>
        <w:t>task_type</w:t>
      </w:r>
      <w:proofErr w:type="spellEnd"/>
      <w:r w:rsidR="00116B9C" w:rsidRPr="005E3F82">
        <w:rPr>
          <w:lang w:val="en-US"/>
          <w:rPrChange w:id="885" w:author="Aleksandra Obeso Duque" w:date="2020-10-19T17:08:00Z">
            <w:rPr/>
          </w:rPrChange>
        </w:rPr>
        <w:t xml:space="preserve"> that </w:t>
      </w:r>
      <w:del w:id="886" w:author="Aleksandra Obeso Duque" w:date="2020-10-19T17:23:00Z">
        <w:r w:rsidR="00116B9C" w:rsidRPr="005E3F82" w:rsidDel="00763E8A">
          <w:rPr>
            <w:lang w:val="en-US"/>
            <w:rPrChange w:id="887" w:author="Aleksandra Obeso Duque" w:date="2020-10-19T17:08:00Z">
              <w:rPr/>
            </w:rPrChange>
          </w:rPr>
          <w:delText>willl</w:delText>
        </w:r>
      </w:del>
      <w:ins w:id="888" w:author="Aleksandra Obeso Duque" w:date="2020-10-19T17:23:00Z">
        <w:r w:rsidR="00763E8A" w:rsidRPr="005E3F82">
          <w:rPr>
            <w:lang w:val="en-US"/>
          </w:rPr>
          <w:t>will</w:t>
        </w:r>
      </w:ins>
      <w:r w:rsidR="00116B9C" w:rsidRPr="005E3F82">
        <w:rPr>
          <w:lang w:val="en-US"/>
          <w:rPrChange w:id="889" w:author="Aleksandra Obeso Duque" w:date="2020-10-19T17:08:00Z">
            <w:rPr/>
          </w:rPrChange>
        </w:rPr>
        <w:t xml:space="preserve"> be performed by the first microservice. It should have a </w:t>
      </w:r>
      <w:commentRangeStart w:id="890"/>
      <w:commentRangeStart w:id="891"/>
      <w:r w:rsidR="00116B9C" w:rsidRPr="005E3F82">
        <w:rPr>
          <w:lang w:val="en-US"/>
          <w:rPrChange w:id="892" w:author="Aleksandra Obeso Duque" w:date="2020-10-19T17:08:00Z">
            <w:rPr/>
          </w:rPrChange>
        </w:rPr>
        <w:t>value of 1</w:t>
      </w:r>
      <w:commentRangeEnd w:id="890"/>
      <w:r w:rsidR="003D0B88">
        <w:rPr>
          <w:rStyle w:val="CommentReference"/>
        </w:rPr>
        <w:commentReference w:id="890"/>
      </w:r>
      <w:commentRangeEnd w:id="891"/>
      <w:r w:rsidR="001A0F2F">
        <w:rPr>
          <w:rStyle w:val="CommentReference"/>
        </w:rPr>
        <w:commentReference w:id="891"/>
      </w:r>
      <w:r w:rsidR="00116B9C" w:rsidRPr="005E3F82">
        <w:rPr>
          <w:lang w:val="en-US"/>
          <w:rPrChange w:id="893" w:author="Aleksandra Obeso Duque" w:date="2020-10-19T17:08:00Z">
            <w:rPr/>
          </w:rPrChange>
        </w:rPr>
        <w:t>.</w:t>
      </w:r>
      <w:ins w:id="894" w:author="Shivam Saini" w:date="2020-10-28T10:21:00Z">
        <w:r w:rsidR="00DD7965">
          <w:rPr>
            <w:lang w:val="en-US"/>
          </w:rPr>
          <w:t xml:space="preserve"> In the above example</w:t>
        </w:r>
        <w:r w:rsidR="00503458">
          <w:rPr>
            <w:lang w:val="en-US"/>
          </w:rPr>
          <w:t xml:space="preserve">, 9 </w:t>
        </w:r>
        <w:proofErr w:type="spellStart"/>
        <w:r w:rsidR="00503458">
          <w:rPr>
            <w:lang w:val="en-US"/>
          </w:rPr>
          <w:t>tasks_type</w:t>
        </w:r>
        <w:proofErr w:type="spellEnd"/>
        <w:r w:rsidR="00503458">
          <w:rPr>
            <w:lang w:val="en-US"/>
          </w:rPr>
          <w:t xml:space="preserve"> are defined. Mentioning the value of </w:t>
        </w:r>
      </w:ins>
      <w:ins w:id="895" w:author="Shivam Saini" w:date="2020-10-28T10:22:00Z">
        <w:r w:rsidR="00503458">
          <w:rPr>
            <w:lang w:val="en-US"/>
          </w:rPr>
          <w:t xml:space="preserve">1 in </w:t>
        </w:r>
        <w:proofErr w:type="spellStart"/>
        <w:r w:rsidR="00503458">
          <w:rPr>
            <w:lang w:val="en-US"/>
          </w:rPr>
          <w:t>request_type</w:t>
        </w:r>
        <w:proofErr w:type="spellEnd"/>
        <w:r w:rsidR="00503458">
          <w:rPr>
            <w:lang w:val="en-US"/>
          </w:rPr>
          <w:t xml:space="preserve"> tells the first microservice</w:t>
        </w:r>
        <w:r w:rsidR="00E045B9">
          <w:rPr>
            <w:lang w:val="en-US"/>
          </w:rPr>
          <w:t xml:space="preserve"> in the ch</w:t>
        </w:r>
      </w:ins>
      <w:ins w:id="896" w:author="Shivam Saini" w:date="2020-10-28T10:26:00Z">
        <w:r w:rsidR="00CC776F">
          <w:rPr>
            <w:lang w:val="en-US"/>
          </w:rPr>
          <w:t>ai</w:t>
        </w:r>
      </w:ins>
      <w:ins w:id="897" w:author="Shivam Saini" w:date="2020-10-28T10:22:00Z">
        <w:r w:rsidR="00E045B9">
          <w:rPr>
            <w:lang w:val="en-US"/>
          </w:rPr>
          <w:t>n</w:t>
        </w:r>
        <w:r w:rsidR="00503458">
          <w:rPr>
            <w:lang w:val="en-US"/>
          </w:rPr>
          <w:t xml:space="preserve"> to do the task </w:t>
        </w:r>
        <w:r w:rsidR="00E045B9">
          <w:rPr>
            <w:lang w:val="en-US"/>
          </w:rPr>
          <w:t>1 (</w:t>
        </w:r>
        <w:proofErr w:type="spellStart"/>
        <w:r w:rsidR="00E045B9">
          <w:rPr>
            <w:lang w:val="en-US"/>
          </w:rPr>
          <w:t>cpu</w:t>
        </w:r>
        <w:proofErr w:type="spellEnd"/>
        <w:r w:rsidR="00E045B9">
          <w:rPr>
            <w:lang w:val="en-US"/>
          </w:rPr>
          <w:t xml:space="preserve"> in the example). The following microservices in the c</w:t>
        </w:r>
      </w:ins>
      <w:ins w:id="898" w:author="Shivam Saini" w:date="2020-10-28T10:23:00Z">
        <w:r w:rsidR="00E045B9">
          <w:rPr>
            <w:lang w:val="en-US"/>
          </w:rPr>
          <w:t xml:space="preserve">hain will perform the </w:t>
        </w:r>
        <w:r w:rsidR="00920C03">
          <w:rPr>
            <w:lang w:val="en-US"/>
          </w:rPr>
          <w:t xml:space="preserve">next tasks </w:t>
        </w:r>
      </w:ins>
      <w:ins w:id="899" w:author="Shivam Saini" w:date="2020-10-28T10:26:00Z">
        <w:r w:rsidR="001742D8">
          <w:rPr>
            <w:lang w:val="en-US"/>
          </w:rPr>
          <w:t xml:space="preserve">in </w:t>
        </w:r>
      </w:ins>
      <w:ins w:id="900" w:author="Shivam Saini" w:date="2020-10-28T10:23:00Z">
        <w:r w:rsidR="00920C03">
          <w:rPr>
            <w:lang w:val="en-US"/>
          </w:rPr>
          <w:t xml:space="preserve">order specified in the </w:t>
        </w:r>
        <w:proofErr w:type="spellStart"/>
        <w:r w:rsidR="00920C03">
          <w:rPr>
            <w:lang w:val="en-US"/>
          </w:rPr>
          <w:t>task_type</w:t>
        </w:r>
        <w:proofErr w:type="spellEnd"/>
        <w:r w:rsidR="00920C03">
          <w:rPr>
            <w:lang w:val="en-US"/>
          </w:rPr>
          <w:t>. So</w:t>
        </w:r>
      </w:ins>
      <w:ins w:id="901" w:author="Shivam Saini" w:date="2020-10-28T10:26:00Z">
        <w:r w:rsidR="001742D8">
          <w:rPr>
            <w:lang w:val="en-US"/>
          </w:rPr>
          <w:t>,</w:t>
        </w:r>
      </w:ins>
      <w:ins w:id="902" w:author="Shivam Saini" w:date="2020-10-28T10:23:00Z">
        <w:r w:rsidR="00920C03">
          <w:rPr>
            <w:lang w:val="en-US"/>
          </w:rPr>
          <w:t xml:space="preserve"> for example, microservice </w:t>
        </w:r>
      </w:ins>
      <w:ins w:id="903" w:author="Shivam Saini" w:date="2020-10-28T10:24:00Z">
        <w:r w:rsidR="00920C03">
          <w:rPr>
            <w:lang w:val="en-US"/>
          </w:rPr>
          <w:t xml:space="preserve">2 will perform communication task, microservice 3 will perform sleep task and so on. </w:t>
        </w:r>
        <w:r w:rsidR="001443D2">
          <w:rPr>
            <w:lang w:val="en-US"/>
          </w:rPr>
          <w:t xml:space="preserve">User can </w:t>
        </w:r>
      </w:ins>
      <w:ins w:id="904" w:author="Shivam Saini" w:date="2020-10-28T10:25:00Z">
        <w:r w:rsidR="001443D2">
          <w:rPr>
            <w:lang w:val="en-US"/>
          </w:rPr>
          <w:t xml:space="preserve">specify the </w:t>
        </w:r>
        <w:proofErr w:type="spellStart"/>
        <w:r w:rsidR="001443D2">
          <w:rPr>
            <w:lang w:val="en-US"/>
          </w:rPr>
          <w:t>request_type</w:t>
        </w:r>
        <w:proofErr w:type="spellEnd"/>
        <w:r w:rsidR="001443D2">
          <w:rPr>
            <w:lang w:val="en-US"/>
          </w:rPr>
          <w:t xml:space="preserve"> to any other number as well</w:t>
        </w:r>
        <w:r w:rsidR="00A93070">
          <w:rPr>
            <w:lang w:val="en-US"/>
          </w:rPr>
          <w:t xml:space="preserve"> (for example 3) then the </w:t>
        </w:r>
      </w:ins>
      <w:ins w:id="905" w:author="Shivam Saini" w:date="2020-10-28T10:27:00Z">
        <w:r w:rsidR="001742D8">
          <w:rPr>
            <w:lang w:val="en-US"/>
          </w:rPr>
          <w:t>first microservice in chain will perform task 3 and the</w:t>
        </w:r>
        <w:r w:rsidR="00D24AA7">
          <w:rPr>
            <w:lang w:val="en-US"/>
          </w:rPr>
          <w:t xml:space="preserve"> other microservices will follow this.</w:t>
        </w:r>
      </w:ins>
    </w:p>
    <w:p w14:paraId="0CDE84D1" w14:textId="77777777" w:rsidR="00116B9C" w:rsidRPr="005E3F82" w:rsidRDefault="00116B9C" w:rsidP="000455EA">
      <w:pPr>
        <w:rPr>
          <w:lang w:val="en-US"/>
          <w:rPrChange w:id="906" w:author="Aleksandra Obeso Duque" w:date="2020-10-19T17:08:00Z">
            <w:rPr/>
          </w:rPrChange>
        </w:rPr>
      </w:pPr>
    </w:p>
    <w:p w14:paraId="4F99FDF9" w14:textId="447AAE78" w:rsidR="00116B9C" w:rsidRPr="005E3F82" w:rsidRDefault="00116B9C" w:rsidP="000455EA">
      <w:pPr>
        <w:rPr>
          <w:lang w:val="en-US"/>
          <w:rPrChange w:id="907" w:author="Aleksandra Obeso Duque" w:date="2020-10-19T17:08:00Z">
            <w:rPr/>
          </w:rPrChange>
        </w:rPr>
      </w:pPr>
      <w:r w:rsidRPr="005E3F82">
        <w:rPr>
          <w:lang w:val="en-US"/>
          <w:rPrChange w:id="908" w:author="Aleksandra Obeso Duque" w:date="2020-10-19T17:08:00Z">
            <w:rPr/>
          </w:rPrChange>
        </w:rPr>
        <w:t xml:space="preserve">Next update the </w:t>
      </w:r>
      <w:r w:rsidRPr="005E3F82">
        <w:rPr>
          <w:b/>
          <w:bCs/>
          <w:lang w:val="en-US"/>
          <w:rPrChange w:id="909" w:author="Aleksandra Obeso Duque" w:date="2020-10-19T17:08:00Z">
            <w:rPr>
              <w:b/>
              <w:bCs/>
            </w:rPr>
          </w:rPrChange>
        </w:rPr>
        <w:t>conf.xml</w:t>
      </w:r>
      <w:r w:rsidRPr="005E3F82">
        <w:rPr>
          <w:lang w:val="en-US"/>
          <w:rPrChange w:id="910" w:author="Aleksandra Obeso Duque" w:date="2020-10-19T17:08:00Z">
            <w:rPr/>
          </w:rPrChange>
        </w:rPr>
        <w:t xml:space="preserve"> file under </w:t>
      </w:r>
      <w:proofErr w:type="spellStart"/>
      <w:r w:rsidRPr="005E3F82">
        <w:rPr>
          <w:lang w:val="en-US"/>
          <w:rPrChange w:id="911" w:author="Aleksandra Obeso Duque" w:date="2020-10-19T17:08:00Z">
            <w:rPr/>
          </w:rPrChange>
        </w:rPr>
        <w:t>tsung</w:t>
      </w:r>
      <w:proofErr w:type="spellEnd"/>
      <w:r w:rsidRPr="005E3F82">
        <w:rPr>
          <w:lang w:val="en-US"/>
          <w:rPrChange w:id="912" w:author="Aleksandra Obeso Duque" w:date="2020-10-19T17:08:00Z">
            <w:rPr/>
          </w:rPrChange>
        </w:rPr>
        <w:t xml:space="preserve"> directory and update the </w:t>
      </w:r>
      <w:r w:rsidRPr="005E3F82">
        <w:rPr>
          <w:b/>
          <w:bCs/>
          <w:lang w:val="en-US"/>
          <w:rPrChange w:id="913" w:author="Aleksandra Obeso Duque" w:date="2020-10-19T17:08:00Z">
            <w:rPr>
              <w:b/>
              <w:bCs/>
            </w:rPr>
          </w:rPrChange>
        </w:rPr>
        <w:t>host</w:t>
      </w:r>
      <w:r w:rsidRPr="005E3F82">
        <w:rPr>
          <w:lang w:val="en-US"/>
          <w:rPrChange w:id="914" w:author="Aleksandra Obeso Duque" w:date="2020-10-19T17:08:00Z">
            <w:rPr/>
          </w:rPrChange>
        </w:rPr>
        <w:t xml:space="preserve"> en</w:t>
      </w:r>
      <w:ins w:id="915" w:author="Aleksandra Obeso Duque" w:date="2020-10-19T17:20:00Z">
        <w:r w:rsidR="003D0B88">
          <w:rPr>
            <w:lang w:val="en-US"/>
          </w:rPr>
          <w:t>t</w:t>
        </w:r>
      </w:ins>
      <w:r w:rsidRPr="005E3F82">
        <w:rPr>
          <w:lang w:val="en-US"/>
          <w:rPrChange w:id="916" w:author="Aleksandra Obeso Duque" w:date="2020-10-19T17:08:00Z">
            <w:rPr/>
          </w:rPrChange>
        </w:rPr>
        <w:t>r</w:t>
      </w:r>
      <w:del w:id="917" w:author="Aleksandra Obeso Duque" w:date="2020-10-19T17:20:00Z">
        <w:r w:rsidRPr="005E3F82" w:rsidDel="003D0B88">
          <w:rPr>
            <w:lang w:val="en-US"/>
            <w:rPrChange w:id="918" w:author="Aleksandra Obeso Duque" w:date="2020-10-19T17:08:00Z">
              <w:rPr/>
            </w:rPrChange>
          </w:rPr>
          <w:delText>t</w:delText>
        </w:r>
      </w:del>
      <w:r w:rsidRPr="005E3F82">
        <w:rPr>
          <w:lang w:val="en-US"/>
          <w:rPrChange w:id="919" w:author="Aleksandra Obeso Duque" w:date="2020-10-19T17:08:00Z">
            <w:rPr/>
          </w:rPrChange>
        </w:rPr>
        <w:t xml:space="preserve">y under </w:t>
      </w:r>
      <w:r w:rsidRPr="005E3F82">
        <w:rPr>
          <w:b/>
          <w:bCs/>
          <w:lang w:val="en-US"/>
          <w:rPrChange w:id="920" w:author="Aleksandra Obeso Duque" w:date="2020-10-19T17:08:00Z">
            <w:rPr>
              <w:b/>
              <w:bCs/>
            </w:rPr>
          </w:rPrChange>
        </w:rPr>
        <w:t xml:space="preserve">&lt;servers&gt; </w:t>
      </w:r>
      <w:r w:rsidRPr="005E3F82">
        <w:rPr>
          <w:lang w:val="en-US"/>
          <w:rPrChange w:id="921" w:author="Aleksandra Obeso Duque" w:date="2020-10-19T17:08:00Z">
            <w:rPr/>
          </w:rPrChange>
        </w:rPr>
        <w:t>tag. Update the Load Balancer address of the first microservice that we exposed in the last step.</w:t>
      </w:r>
      <w:r w:rsidR="00924934" w:rsidRPr="005E3F82">
        <w:rPr>
          <w:lang w:val="en-US"/>
          <w:rPrChange w:id="922" w:author="Aleksandra Obeso Duque" w:date="2020-10-19T17:08:00Z">
            <w:rPr/>
          </w:rPrChange>
        </w:rPr>
        <w:t xml:space="preserve"> Also update the port if required. </w:t>
      </w:r>
    </w:p>
    <w:p w14:paraId="61B10E33" w14:textId="77777777" w:rsidR="00116B9C" w:rsidRPr="005E3F82" w:rsidRDefault="00116B9C" w:rsidP="000455EA">
      <w:pPr>
        <w:rPr>
          <w:lang w:val="en-US"/>
          <w:rPrChange w:id="923" w:author="Aleksandra Obeso Duque" w:date="2020-10-19T17:08:00Z">
            <w:rPr/>
          </w:rPrChange>
        </w:rPr>
      </w:pPr>
      <w:r w:rsidRPr="005E3F82">
        <w:rPr>
          <w:lang w:val="en-US"/>
          <w:rPrChange w:id="924" w:author="Aleksandra Obeso Duque" w:date="2020-10-19T17:08:00Z">
            <w:rPr/>
          </w:rPrChange>
        </w:rPr>
        <w:t xml:space="preserve">Also update the </w:t>
      </w:r>
      <w:proofErr w:type="spellStart"/>
      <w:r w:rsidRPr="005E3F82">
        <w:rPr>
          <w:b/>
          <w:bCs/>
          <w:lang w:val="en-US"/>
          <w:rPrChange w:id="925" w:author="Aleksandra Obeso Duque" w:date="2020-10-19T17:08:00Z">
            <w:rPr>
              <w:b/>
              <w:bCs/>
            </w:rPr>
          </w:rPrChange>
        </w:rPr>
        <w:t>contents_from_file</w:t>
      </w:r>
      <w:proofErr w:type="spellEnd"/>
      <w:r w:rsidRPr="005E3F82">
        <w:rPr>
          <w:b/>
          <w:bCs/>
          <w:lang w:val="en-US"/>
          <w:rPrChange w:id="926" w:author="Aleksandra Obeso Duque" w:date="2020-10-19T17:08:00Z">
            <w:rPr>
              <w:b/>
              <w:bCs/>
            </w:rPr>
          </w:rPrChange>
        </w:rPr>
        <w:t xml:space="preserve"> </w:t>
      </w:r>
      <w:r w:rsidRPr="005E3F82">
        <w:rPr>
          <w:lang w:val="en-US"/>
          <w:rPrChange w:id="927" w:author="Aleksandra Obeso Duque" w:date="2020-10-19T17:08:00Z">
            <w:rPr/>
          </w:rPrChange>
        </w:rPr>
        <w:t xml:space="preserve">entry under </w:t>
      </w:r>
      <w:r w:rsidR="00924934" w:rsidRPr="005E3F82">
        <w:rPr>
          <w:b/>
          <w:bCs/>
          <w:lang w:val="en-US"/>
          <w:rPrChange w:id="928" w:author="Aleksandra Obeso Duque" w:date="2020-10-19T17:08:00Z">
            <w:rPr>
              <w:b/>
              <w:bCs/>
            </w:rPr>
          </w:rPrChange>
        </w:rPr>
        <w:t xml:space="preserve">&lt;sessions&gt; </w:t>
      </w:r>
      <w:r w:rsidR="00924934" w:rsidRPr="005E3F82">
        <w:rPr>
          <w:lang w:val="en-US"/>
          <w:rPrChange w:id="929" w:author="Aleksandra Obeso Duque" w:date="2020-10-19T17:08:00Z">
            <w:rPr/>
          </w:rPrChange>
        </w:rPr>
        <w:t>tag and specify the name of conf file that was updated in the previous step.</w:t>
      </w:r>
    </w:p>
    <w:p w14:paraId="607AA513" w14:textId="0ABCEB7E" w:rsidR="00924934" w:rsidRDefault="00924934" w:rsidP="000455EA">
      <w:pPr>
        <w:rPr>
          <w:ins w:id="930" w:author="Shivam" w:date="2020-10-28T09:53:00Z"/>
          <w:i/>
          <w:iCs/>
          <w:lang w:val="en-US"/>
        </w:rPr>
      </w:pPr>
      <w:r w:rsidRPr="005E3F82">
        <w:rPr>
          <w:lang w:val="en-US"/>
          <w:rPrChange w:id="931" w:author="Aleksandra Obeso Duque" w:date="2020-10-19T17:08:00Z">
            <w:rPr/>
          </w:rPrChange>
        </w:rPr>
        <w:t xml:space="preserve">Command: </w:t>
      </w:r>
      <w:proofErr w:type="spellStart"/>
      <w:r w:rsidRPr="00E41DCF">
        <w:rPr>
          <w:b/>
          <w:bCs/>
          <w:i/>
          <w:iCs/>
          <w:lang w:val="en-US"/>
          <w:rPrChange w:id="932" w:author="Shivam" w:date="2020-10-28T15:45:00Z">
            <w:rPr>
              <w:i/>
              <w:iCs/>
            </w:rPr>
          </w:rPrChange>
        </w:rPr>
        <w:t>tsung</w:t>
      </w:r>
      <w:proofErr w:type="spellEnd"/>
      <w:r w:rsidRPr="00E41DCF">
        <w:rPr>
          <w:b/>
          <w:bCs/>
          <w:i/>
          <w:iCs/>
          <w:lang w:val="en-US"/>
          <w:rPrChange w:id="933" w:author="Shivam" w:date="2020-10-28T15:45:00Z">
            <w:rPr>
              <w:i/>
              <w:iCs/>
            </w:rPr>
          </w:rPrChange>
        </w:rPr>
        <w:t xml:space="preserve"> -f </w:t>
      </w:r>
      <w:commentRangeStart w:id="934"/>
      <w:r w:rsidRPr="00E41DCF">
        <w:rPr>
          <w:b/>
          <w:bCs/>
          <w:i/>
          <w:iCs/>
          <w:lang w:val="en-US"/>
          <w:rPrChange w:id="935" w:author="Shivam" w:date="2020-10-28T15:45:00Z">
            <w:rPr>
              <w:i/>
              <w:iCs/>
            </w:rPr>
          </w:rPrChange>
        </w:rPr>
        <w:t xml:space="preserve">conf.xml </w:t>
      </w:r>
      <w:commentRangeEnd w:id="934"/>
      <w:r w:rsidR="00AB13ED" w:rsidRPr="00E41DCF">
        <w:rPr>
          <w:rStyle w:val="CommentReference"/>
          <w:b/>
          <w:bCs/>
          <w:rPrChange w:id="936" w:author="Shivam" w:date="2020-10-28T15:45:00Z">
            <w:rPr>
              <w:rStyle w:val="CommentReference"/>
            </w:rPr>
          </w:rPrChange>
        </w:rPr>
        <w:commentReference w:id="934"/>
      </w:r>
      <w:r w:rsidRPr="00E41DCF">
        <w:rPr>
          <w:b/>
          <w:bCs/>
          <w:i/>
          <w:iCs/>
          <w:lang w:val="en-US"/>
          <w:rPrChange w:id="937" w:author="Shivam" w:date="2020-10-28T15:45:00Z">
            <w:rPr>
              <w:i/>
              <w:iCs/>
            </w:rPr>
          </w:rPrChange>
        </w:rPr>
        <w:t>-k start</w:t>
      </w:r>
    </w:p>
    <w:p w14:paraId="462FAEDC" w14:textId="77777777" w:rsidR="000C5CA7" w:rsidRDefault="000C5CA7" w:rsidP="000C5CA7">
      <w:pPr>
        <w:pStyle w:val="Heading2"/>
        <w:rPr>
          <w:moveTo w:id="938" w:author="Shivam" w:date="2020-10-28T15:45:00Z"/>
          <w:lang w:val="en-US"/>
        </w:rPr>
      </w:pPr>
      <w:moveToRangeStart w:id="939" w:author="Shivam" w:date="2020-10-28T15:45:00Z" w:name="move54792354"/>
      <w:moveTo w:id="940" w:author="Shivam" w:date="2020-10-28T15:45:00Z">
        <w:r>
          <w:rPr>
            <w:lang w:val="en-US"/>
          </w:rPr>
          <w:t>Tsung conf.xml file</w:t>
        </w:r>
      </w:moveTo>
    </w:p>
    <w:p w14:paraId="2E540BF5" w14:textId="77777777" w:rsidR="000C5CA7" w:rsidRDefault="000C5CA7" w:rsidP="000C5CA7">
      <w:pPr>
        <w:rPr>
          <w:moveTo w:id="941" w:author="Shivam" w:date="2020-10-28T15:45:00Z"/>
          <w:lang w:val="en-US"/>
        </w:rPr>
      </w:pPr>
      <w:moveTo w:id="942" w:author="Shivam" w:date="2020-10-28T15:45:00Z">
        <w:r>
          <w:rPr>
            <w:lang w:val="en-US"/>
          </w:rPr>
          <w:t xml:space="preserve">Tsung is used for load testing the server. The syntax for running </w:t>
        </w:r>
        <w:proofErr w:type="spellStart"/>
        <w:r>
          <w:rPr>
            <w:lang w:val="en-US"/>
          </w:rPr>
          <w:t>tsung</w:t>
        </w:r>
        <w:proofErr w:type="spellEnd"/>
        <w:r>
          <w:rPr>
            <w:lang w:val="en-US"/>
          </w:rPr>
          <w:t xml:space="preserve"> is</w:t>
        </w:r>
      </w:moveTo>
    </w:p>
    <w:p w14:paraId="695B8E44" w14:textId="77777777" w:rsidR="000C5CA7" w:rsidRPr="005B5596" w:rsidRDefault="000C5CA7" w:rsidP="000C5CA7">
      <w:pPr>
        <w:rPr>
          <w:moveTo w:id="943" w:author="Shivam" w:date="2020-10-28T15:45:00Z"/>
          <w:b/>
          <w:bCs/>
          <w:i/>
          <w:iCs/>
          <w:lang w:val="en-US"/>
        </w:rPr>
      </w:pPr>
      <w:proofErr w:type="spellStart"/>
      <w:moveTo w:id="944" w:author="Shivam" w:date="2020-10-28T15:45:00Z">
        <w:r w:rsidRPr="005B5596">
          <w:rPr>
            <w:b/>
            <w:bCs/>
            <w:i/>
            <w:iCs/>
            <w:lang w:val="en-US"/>
          </w:rPr>
          <w:t>tsung</w:t>
        </w:r>
        <w:proofErr w:type="spellEnd"/>
        <w:r w:rsidRPr="005B5596">
          <w:rPr>
            <w:b/>
            <w:bCs/>
            <w:i/>
            <w:iCs/>
            <w:lang w:val="en-US"/>
          </w:rPr>
          <w:t xml:space="preserve"> -f conf.xml -k start</w:t>
        </w:r>
      </w:moveTo>
    </w:p>
    <w:p w14:paraId="786DC5DA" w14:textId="77777777" w:rsidR="000C5CA7" w:rsidRDefault="000C5CA7" w:rsidP="000C5CA7">
      <w:pPr>
        <w:rPr>
          <w:moveTo w:id="945" w:author="Shivam" w:date="2020-10-28T15:45:00Z"/>
          <w:lang w:val="en-US"/>
        </w:rPr>
      </w:pPr>
      <w:moveTo w:id="946" w:author="Shivam" w:date="2020-10-28T15:45:00Z">
        <w:r>
          <w:rPr>
            <w:lang w:val="en-US"/>
          </w:rPr>
          <w:lastRenderedPageBreak/>
          <w:t xml:space="preserve">where conf.xml is the configuration file used by </w:t>
        </w:r>
        <w:proofErr w:type="spellStart"/>
        <w:r>
          <w:rPr>
            <w:lang w:val="en-US"/>
          </w:rPr>
          <w:t>tsung</w:t>
        </w:r>
        <w:proofErr w:type="spellEnd"/>
        <w:r>
          <w:rPr>
            <w:lang w:val="en-US"/>
          </w:rPr>
          <w:t xml:space="preserve"> and should be present in the current directory. A </w:t>
        </w:r>
        <w:proofErr w:type="spellStart"/>
        <w:r>
          <w:rPr>
            <w:lang w:val="en-US"/>
          </w:rPr>
          <w:t>tsung</w:t>
        </w:r>
        <w:proofErr w:type="spellEnd"/>
        <w:r>
          <w:rPr>
            <w:lang w:val="en-US"/>
          </w:rPr>
          <w:t xml:space="preserve"> conf file might look like the following. </w:t>
        </w:r>
      </w:moveTo>
    </w:p>
    <w:p w14:paraId="264C45C4" w14:textId="77777777" w:rsidR="000C5CA7" w:rsidRPr="005B5596" w:rsidRDefault="000C5CA7" w:rsidP="000C5CA7">
      <w:pPr>
        <w:rPr>
          <w:moveTo w:id="947" w:author="Shivam" w:date="2020-10-28T15:45:00Z"/>
          <w:lang w:val="en-US"/>
        </w:rPr>
      </w:pPr>
    </w:p>
    <w:p w14:paraId="571D368F" w14:textId="77777777" w:rsidR="000C5CA7" w:rsidRPr="005B5596" w:rsidRDefault="000C5CA7" w:rsidP="000C5CA7">
      <w:pPr>
        <w:spacing w:after="0"/>
        <w:rPr>
          <w:moveTo w:id="948" w:author="Shivam" w:date="2020-10-28T15:45:00Z"/>
          <w:b/>
          <w:bCs/>
          <w:lang w:val="en-US"/>
        </w:rPr>
      </w:pPr>
      <w:moveTo w:id="949" w:author="Shivam" w:date="2020-10-28T15:45:00Z">
        <w:r w:rsidRPr="005B5596">
          <w:rPr>
            <w:b/>
            <w:bCs/>
            <w:lang w:val="en-US"/>
          </w:rPr>
          <w:t>&lt;?xml version="1.0"?&gt;</w:t>
        </w:r>
      </w:moveTo>
    </w:p>
    <w:p w14:paraId="16C2FB4C" w14:textId="77777777" w:rsidR="000C5CA7" w:rsidRPr="005B5596" w:rsidRDefault="000C5CA7" w:rsidP="000C5CA7">
      <w:pPr>
        <w:spacing w:after="0"/>
        <w:rPr>
          <w:moveTo w:id="950" w:author="Shivam" w:date="2020-10-28T15:45:00Z"/>
          <w:b/>
          <w:bCs/>
          <w:lang w:val="en-US"/>
        </w:rPr>
      </w:pPr>
      <w:moveTo w:id="951" w:author="Shivam" w:date="2020-10-28T15:45:00Z">
        <w:r w:rsidRPr="005B5596">
          <w:rPr>
            <w:b/>
            <w:bCs/>
            <w:lang w:val="en-US"/>
          </w:rPr>
          <w:t xml:space="preserve">&lt;!DOCTYPE </w:t>
        </w:r>
        <w:proofErr w:type="spellStart"/>
        <w:r w:rsidRPr="005B5596">
          <w:rPr>
            <w:b/>
            <w:bCs/>
            <w:lang w:val="en-US"/>
          </w:rPr>
          <w:t>tsung</w:t>
        </w:r>
        <w:proofErr w:type="spellEnd"/>
        <w:r w:rsidRPr="005B5596">
          <w:rPr>
            <w:b/>
            <w:bCs/>
            <w:lang w:val="en-US"/>
          </w:rPr>
          <w:t xml:space="preserve"> SYSTEM "/</w:t>
        </w:r>
        <w:proofErr w:type="spellStart"/>
        <w:r w:rsidRPr="005B5596">
          <w:rPr>
            <w:b/>
            <w:bCs/>
            <w:lang w:val="en-US"/>
          </w:rPr>
          <w:t>usr</w:t>
        </w:r>
        <w:proofErr w:type="spellEnd"/>
        <w:r w:rsidRPr="005B5596">
          <w:rPr>
            <w:b/>
            <w:bCs/>
            <w:lang w:val="en-US"/>
          </w:rPr>
          <w:t>/local/share/</w:t>
        </w:r>
        <w:proofErr w:type="spellStart"/>
        <w:r w:rsidRPr="005B5596">
          <w:rPr>
            <w:b/>
            <w:bCs/>
            <w:lang w:val="en-US"/>
          </w:rPr>
          <w:t>tsung</w:t>
        </w:r>
        <w:proofErr w:type="spellEnd"/>
        <w:r w:rsidRPr="005B5596">
          <w:rPr>
            <w:b/>
            <w:bCs/>
            <w:lang w:val="en-US"/>
          </w:rPr>
          <w:t>/tsung-1.0.dtd" [] &gt;</w:t>
        </w:r>
      </w:moveTo>
    </w:p>
    <w:p w14:paraId="512F42F0" w14:textId="77777777" w:rsidR="000C5CA7" w:rsidRPr="005B5596" w:rsidRDefault="000C5CA7" w:rsidP="000C5CA7">
      <w:pPr>
        <w:spacing w:after="0"/>
        <w:rPr>
          <w:moveTo w:id="952" w:author="Shivam" w:date="2020-10-28T15:45:00Z"/>
          <w:b/>
          <w:bCs/>
          <w:lang w:val="en-US"/>
        </w:rPr>
      </w:pPr>
      <w:moveTo w:id="953" w:author="Shivam" w:date="2020-10-28T15:45:00Z">
        <w:r w:rsidRPr="005B5596">
          <w:rPr>
            <w:b/>
            <w:bCs/>
            <w:lang w:val="en-US"/>
          </w:rPr>
          <w:t>&lt;</w:t>
        </w:r>
        <w:proofErr w:type="spellStart"/>
        <w:r w:rsidRPr="005B5596">
          <w:rPr>
            <w:b/>
            <w:bCs/>
            <w:lang w:val="en-US"/>
          </w:rPr>
          <w:t>tsung</w:t>
        </w:r>
        <w:proofErr w:type="spellEnd"/>
        <w:r w:rsidRPr="005B5596">
          <w:rPr>
            <w:b/>
            <w:bCs/>
            <w:lang w:val="en-US"/>
          </w:rPr>
          <w:t xml:space="preserve"> </w:t>
        </w:r>
        <w:proofErr w:type="spellStart"/>
        <w:r w:rsidRPr="005B5596">
          <w:rPr>
            <w:b/>
            <w:bCs/>
            <w:lang w:val="en-US"/>
          </w:rPr>
          <w:t>loglevel</w:t>
        </w:r>
        <w:proofErr w:type="spellEnd"/>
        <w:r w:rsidRPr="005B5596">
          <w:rPr>
            <w:b/>
            <w:bCs/>
            <w:lang w:val="en-US"/>
          </w:rPr>
          <w:t>="notice"&gt;</w:t>
        </w:r>
      </w:moveTo>
    </w:p>
    <w:p w14:paraId="1D27D119" w14:textId="77777777" w:rsidR="000C5CA7" w:rsidRPr="005B5596" w:rsidRDefault="000C5CA7" w:rsidP="000C5CA7">
      <w:pPr>
        <w:spacing w:after="0"/>
        <w:rPr>
          <w:moveTo w:id="954" w:author="Shivam" w:date="2020-10-28T15:45:00Z"/>
          <w:b/>
          <w:bCs/>
          <w:lang w:val="en-US"/>
        </w:rPr>
      </w:pPr>
    </w:p>
    <w:p w14:paraId="1B8D72BE" w14:textId="77777777" w:rsidR="000C5CA7" w:rsidRPr="005B5596" w:rsidRDefault="000C5CA7" w:rsidP="000C5CA7">
      <w:pPr>
        <w:spacing w:after="0"/>
        <w:rPr>
          <w:moveTo w:id="955" w:author="Shivam" w:date="2020-10-28T15:45:00Z"/>
          <w:b/>
          <w:bCs/>
          <w:lang w:val="en-US"/>
        </w:rPr>
      </w:pPr>
      <w:moveTo w:id="956" w:author="Shivam" w:date="2020-10-28T15:45:00Z">
        <w:r w:rsidRPr="005B5596">
          <w:rPr>
            <w:b/>
            <w:bCs/>
            <w:lang w:val="en-US"/>
          </w:rPr>
          <w:t xml:space="preserve">  </w:t>
        </w:r>
        <w:proofErr w:type="gramStart"/>
        <w:r w:rsidRPr="005B5596">
          <w:rPr>
            <w:b/>
            <w:bCs/>
            <w:lang w:val="en-US"/>
          </w:rPr>
          <w:t>&lt;!--</w:t>
        </w:r>
        <w:proofErr w:type="gramEnd"/>
        <w:r w:rsidRPr="005B5596">
          <w:rPr>
            <w:b/>
            <w:bCs/>
            <w:lang w:val="en-US"/>
          </w:rPr>
          <w:t xml:space="preserve"> Client side setup --&gt;</w:t>
        </w:r>
      </w:moveTo>
    </w:p>
    <w:p w14:paraId="1C77A184" w14:textId="77777777" w:rsidR="000C5CA7" w:rsidRPr="005B5596" w:rsidRDefault="000C5CA7" w:rsidP="000C5CA7">
      <w:pPr>
        <w:spacing w:after="0"/>
        <w:rPr>
          <w:moveTo w:id="957" w:author="Shivam" w:date="2020-10-28T15:45:00Z"/>
          <w:b/>
          <w:bCs/>
          <w:lang w:val="en-US"/>
        </w:rPr>
      </w:pPr>
      <w:moveTo w:id="958" w:author="Shivam" w:date="2020-10-28T15:45:00Z">
        <w:r w:rsidRPr="005B5596">
          <w:rPr>
            <w:b/>
            <w:bCs/>
            <w:lang w:val="en-US"/>
          </w:rPr>
          <w:t xml:space="preserve">  &lt;clients&gt;</w:t>
        </w:r>
      </w:moveTo>
    </w:p>
    <w:p w14:paraId="347C0B29" w14:textId="77777777" w:rsidR="000C5CA7" w:rsidRPr="005B5596" w:rsidRDefault="000C5CA7" w:rsidP="000C5CA7">
      <w:pPr>
        <w:spacing w:after="0"/>
        <w:rPr>
          <w:moveTo w:id="959" w:author="Shivam" w:date="2020-10-28T15:45:00Z"/>
          <w:b/>
          <w:bCs/>
          <w:lang w:val="en-US"/>
        </w:rPr>
      </w:pPr>
      <w:moveTo w:id="960" w:author="Shivam" w:date="2020-10-28T15:45:00Z">
        <w:r w:rsidRPr="005B5596">
          <w:rPr>
            <w:b/>
            <w:bCs/>
            <w:lang w:val="en-US"/>
          </w:rPr>
          <w:t xml:space="preserve">    &lt;client host="localhost" </w:t>
        </w:r>
        <w:proofErr w:type="spellStart"/>
        <w:r w:rsidRPr="005B5596">
          <w:rPr>
            <w:b/>
            <w:bCs/>
            <w:lang w:val="en-US"/>
          </w:rPr>
          <w:t>use_controller_vm</w:t>
        </w:r>
        <w:proofErr w:type="spellEnd"/>
        <w:r w:rsidRPr="005B5596">
          <w:rPr>
            <w:b/>
            <w:bCs/>
            <w:lang w:val="en-US"/>
          </w:rPr>
          <w:t xml:space="preserve">="true" </w:t>
        </w:r>
        <w:proofErr w:type="spellStart"/>
        <w:r w:rsidRPr="005B5596">
          <w:rPr>
            <w:b/>
            <w:bCs/>
            <w:lang w:val="en-US"/>
          </w:rPr>
          <w:t>maxusers</w:t>
        </w:r>
        <w:proofErr w:type="spellEnd"/>
        <w:r w:rsidRPr="005B5596">
          <w:rPr>
            <w:b/>
            <w:bCs/>
            <w:lang w:val="en-US"/>
          </w:rPr>
          <w:t>='15000'/&gt;</w:t>
        </w:r>
      </w:moveTo>
    </w:p>
    <w:p w14:paraId="15C5054E" w14:textId="77777777" w:rsidR="000C5CA7" w:rsidRPr="005B5596" w:rsidRDefault="000C5CA7" w:rsidP="000C5CA7">
      <w:pPr>
        <w:spacing w:after="0"/>
        <w:rPr>
          <w:moveTo w:id="961" w:author="Shivam" w:date="2020-10-28T15:45:00Z"/>
          <w:b/>
          <w:bCs/>
          <w:lang w:val="en-US"/>
        </w:rPr>
      </w:pPr>
      <w:moveTo w:id="962" w:author="Shivam" w:date="2020-10-28T15:45:00Z">
        <w:r w:rsidRPr="005B5596">
          <w:rPr>
            <w:b/>
            <w:bCs/>
            <w:lang w:val="en-US"/>
          </w:rPr>
          <w:t xml:space="preserve">  &lt;/clients&gt;</w:t>
        </w:r>
      </w:moveTo>
    </w:p>
    <w:p w14:paraId="426939E8" w14:textId="77777777" w:rsidR="000C5CA7" w:rsidRPr="005B5596" w:rsidRDefault="000C5CA7" w:rsidP="000C5CA7">
      <w:pPr>
        <w:spacing w:after="0"/>
        <w:rPr>
          <w:moveTo w:id="963" w:author="Shivam" w:date="2020-10-28T15:45:00Z"/>
          <w:b/>
          <w:bCs/>
          <w:lang w:val="en-US"/>
        </w:rPr>
      </w:pPr>
    </w:p>
    <w:p w14:paraId="59DF5870" w14:textId="77777777" w:rsidR="000C5CA7" w:rsidRPr="005B5596" w:rsidRDefault="000C5CA7" w:rsidP="000C5CA7">
      <w:pPr>
        <w:spacing w:after="0"/>
        <w:rPr>
          <w:moveTo w:id="964" w:author="Shivam" w:date="2020-10-28T15:45:00Z"/>
          <w:b/>
          <w:bCs/>
          <w:lang w:val="en-US"/>
        </w:rPr>
      </w:pPr>
      <w:moveTo w:id="965" w:author="Shivam" w:date="2020-10-28T15:45:00Z">
        <w:r w:rsidRPr="005B5596">
          <w:rPr>
            <w:b/>
            <w:bCs/>
            <w:lang w:val="en-US"/>
          </w:rPr>
          <w:t xml:space="preserve">  </w:t>
        </w:r>
        <w:proofErr w:type="gramStart"/>
        <w:r w:rsidRPr="005B5596">
          <w:rPr>
            <w:b/>
            <w:bCs/>
            <w:lang w:val="en-US"/>
          </w:rPr>
          <w:t>&lt;!--</w:t>
        </w:r>
        <w:proofErr w:type="gramEnd"/>
        <w:r w:rsidRPr="005B5596">
          <w:rPr>
            <w:b/>
            <w:bCs/>
            <w:lang w:val="en-US"/>
          </w:rPr>
          <w:t xml:space="preserve"> Server side setup --&gt;</w:t>
        </w:r>
      </w:moveTo>
    </w:p>
    <w:p w14:paraId="6850B4C0" w14:textId="77777777" w:rsidR="000C5CA7" w:rsidRPr="005B5596" w:rsidRDefault="000C5CA7" w:rsidP="000C5CA7">
      <w:pPr>
        <w:spacing w:after="0"/>
        <w:rPr>
          <w:moveTo w:id="966" w:author="Shivam" w:date="2020-10-28T15:45:00Z"/>
          <w:b/>
          <w:bCs/>
          <w:lang w:val="en-US"/>
        </w:rPr>
      </w:pPr>
      <w:moveTo w:id="967" w:author="Shivam" w:date="2020-10-28T15:45:00Z">
        <w:r w:rsidRPr="005B5596">
          <w:rPr>
            <w:b/>
            <w:bCs/>
            <w:lang w:val="en-US"/>
          </w:rPr>
          <w:t xml:space="preserve">  &lt;servers&gt;</w:t>
        </w:r>
      </w:moveTo>
    </w:p>
    <w:p w14:paraId="7B331173" w14:textId="77777777" w:rsidR="000C5CA7" w:rsidRPr="005B5596" w:rsidRDefault="000C5CA7" w:rsidP="000C5CA7">
      <w:pPr>
        <w:spacing w:after="0"/>
        <w:rPr>
          <w:moveTo w:id="968" w:author="Shivam" w:date="2020-10-28T15:45:00Z"/>
          <w:b/>
          <w:bCs/>
          <w:lang w:val="en-US"/>
        </w:rPr>
      </w:pPr>
      <w:moveTo w:id="969" w:author="Shivam" w:date="2020-10-28T15:45:00Z">
        <w:r w:rsidRPr="005B5596">
          <w:rPr>
            <w:b/>
            <w:bCs/>
            <w:lang w:val="en-US"/>
          </w:rPr>
          <w:tab/>
          <w:t xml:space="preserve">  &lt;server host="172.17.254.3" port="5000" type="</w:t>
        </w:r>
        <w:proofErr w:type="spellStart"/>
        <w:r w:rsidRPr="005B5596">
          <w:rPr>
            <w:b/>
            <w:bCs/>
            <w:lang w:val="en-US"/>
          </w:rPr>
          <w:t>tcp</w:t>
        </w:r>
        <w:proofErr w:type="spellEnd"/>
        <w:r w:rsidRPr="005B5596">
          <w:rPr>
            <w:b/>
            <w:bCs/>
            <w:lang w:val="en-US"/>
          </w:rPr>
          <w:t>"&gt;&lt;/server&gt;</w:t>
        </w:r>
      </w:moveTo>
    </w:p>
    <w:p w14:paraId="71315199" w14:textId="77777777" w:rsidR="000C5CA7" w:rsidRPr="005B5596" w:rsidRDefault="000C5CA7" w:rsidP="000C5CA7">
      <w:pPr>
        <w:spacing w:after="0"/>
        <w:rPr>
          <w:moveTo w:id="970" w:author="Shivam" w:date="2020-10-28T15:45:00Z"/>
          <w:b/>
          <w:bCs/>
          <w:lang w:val="en-US"/>
        </w:rPr>
      </w:pPr>
      <w:moveTo w:id="971" w:author="Shivam" w:date="2020-10-28T15:45:00Z">
        <w:r w:rsidRPr="005B5596">
          <w:rPr>
            <w:b/>
            <w:bCs/>
            <w:lang w:val="en-US"/>
          </w:rPr>
          <w:t xml:space="preserve">  &lt;/servers&gt;</w:t>
        </w:r>
      </w:moveTo>
    </w:p>
    <w:p w14:paraId="0C145F49" w14:textId="77777777" w:rsidR="000C5CA7" w:rsidRPr="005B5596" w:rsidRDefault="000C5CA7" w:rsidP="000C5CA7">
      <w:pPr>
        <w:spacing w:after="0"/>
        <w:rPr>
          <w:moveTo w:id="972" w:author="Shivam" w:date="2020-10-28T15:45:00Z"/>
          <w:b/>
          <w:bCs/>
          <w:lang w:val="en-US"/>
        </w:rPr>
      </w:pPr>
    </w:p>
    <w:p w14:paraId="04981B03" w14:textId="77777777" w:rsidR="000C5CA7" w:rsidRPr="005B5596" w:rsidRDefault="000C5CA7" w:rsidP="000C5CA7">
      <w:pPr>
        <w:spacing w:after="0"/>
        <w:rPr>
          <w:moveTo w:id="973" w:author="Shivam" w:date="2020-10-28T15:45:00Z"/>
          <w:b/>
          <w:bCs/>
          <w:lang w:val="en-US"/>
        </w:rPr>
      </w:pPr>
    </w:p>
    <w:p w14:paraId="5A50EB00" w14:textId="77777777" w:rsidR="000C5CA7" w:rsidRPr="005B5596" w:rsidRDefault="000C5CA7" w:rsidP="000C5CA7">
      <w:pPr>
        <w:spacing w:after="0"/>
        <w:rPr>
          <w:moveTo w:id="974" w:author="Shivam" w:date="2020-10-28T15:45:00Z"/>
          <w:b/>
          <w:bCs/>
          <w:lang w:val="en-US"/>
        </w:rPr>
      </w:pPr>
      <w:moveTo w:id="975" w:author="Shivam" w:date="2020-10-28T15:45:00Z">
        <w:r w:rsidRPr="005B5596">
          <w:rPr>
            <w:b/>
            <w:bCs/>
            <w:lang w:val="en-US"/>
          </w:rPr>
          <w:t xml:space="preserve">  &lt;load&gt;</w:t>
        </w:r>
      </w:moveTo>
    </w:p>
    <w:p w14:paraId="6D543F95" w14:textId="77777777" w:rsidR="000C5CA7" w:rsidRPr="005B5596" w:rsidRDefault="000C5CA7" w:rsidP="000C5CA7">
      <w:pPr>
        <w:spacing w:after="0"/>
        <w:rPr>
          <w:moveTo w:id="976" w:author="Shivam" w:date="2020-10-28T15:45:00Z"/>
          <w:b/>
          <w:bCs/>
          <w:lang w:val="en-US"/>
        </w:rPr>
      </w:pPr>
      <w:moveTo w:id="977" w:author="Shivam" w:date="2020-10-28T15:45:00Z">
        <w:r w:rsidRPr="005B5596">
          <w:rPr>
            <w:b/>
            <w:bCs/>
            <w:lang w:val="en-US"/>
          </w:rPr>
          <w:t xml:space="preserve">    &lt;</w:t>
        </w:r>
        <w:proofErr w:type="spellStart"/>
        <w:r w:rsidRPr="005B5596">
          <w:rPr>
            <w:b/>
            <w:bCs/>
            <w:lang w:val="en-US"/>
          </w:rPr>
          <w:t>arrivalphase</w:t>
        </w:r>
        <w:proofErr w:type="spellEnd"/>
        <w:r w:rsidRPr="005B5596">
          <w:rPr>
            <w:b/>
            <w:bCs/>
            <w:lang w:val="en-US"/>
          </w:rPr>
          <w:t xml:space="preserve"> phase="1" duration="100" unit="second"&gt;</w:t>
        </w:r>
      </w:moveTo>
    </w:p>
    <w:p w14:paraId="54181623" w14:textId="77777777" w:rsidR="000C5CA7" w:rsidRPr="005B5596" w:rsidRDefault="000C5CA7" w:rsidP="000C5CA7">
      <w:pPr>
        <w:spacing w:after="0"/>
        <w:rPr>
          <w:moveTo w:id="978" w:author="Shivam" w:date="2020-10-28T15:45:00Z"/>
          <w:b/>
          <w:bCs/>
          <w:lang w:val="en-US"/>
        </w:rPr>
      </w:pPr>
      <w:moveTo w:id="979" w:author="Shivam" w:date="2020-10-28T15:45:00Z">
        <w:r w:rsidRPr="005B5596">
          <w:rPr>
            <w:b/>
            <w:bCs/>
            <w:lang w:val="en-US"/>
          </w:rPr>
          <w:t xml:space="preserve">      &lt;users </w:t>
        </w:r>
        <w:proofErr w:type="spellStart"/>
        <w:r w:rsidRPr="005B5596">
          <w:rPr>
            <w:b/>
            <w:bCs/>
            <w:lang w:val="en-US"/>
          </w:rPr>
          <w:t>arrivalrate</w:t>
        </w:r>
        <w:proofErr w:type="spellEnd"/>
        <w:r w:rsidRPr="005B5596">
          <w:rPr>
            <w:b/>
            <w:bCs/>
            <w:lang w:val="en-US"/>
          </w:rPr>
          <w:t>="1" unit="second"&gt;&lt;/users&gt;</w:t>
        </w:r>
      </w:moveTo>
    </w:p>
    <w:p w14:paraId="3B1622D8" w14:textId="77777777" w:rsidR="000C5CA7" w:rsidRPr="005B5596" w:rsidRDefault="000C5CA7" w:rsidP="000C5CA7">
      <w:pPr>
        <w:spacing w:after="0"/>
        <w:rPr>
          <w:moveTo w:id="980" w:author="Shivam" w:date="2020-10-28T15:45:00Z"/>
          <w:b/>
          <w:bCs/>
          <w:lang w:val="en-US"/>
        </w:rPr>
      </w:pPr>
      <w:moveTo w:id="981" w:author="Shivam" w:date="2020-10-28T15:45:00Z">
        <w:r w:rsidRPr="005B5596">
          <w:rPr>
            <w:b/>
            <w:bCs/>
            <w:lang w:val="en-US"/>
          </w:rPr>
          <w:t xml:space="preserve">    &lt;/</w:t>
        </w:r>
        <w:proofErr w:type="spellStart"/>
        <w:r w:rsidRPr="005B5596">
          <w:rPr>
            <w:b/>
            <w:bCs/>
            <w:lang w:val="en-US"/>
          </w:rPr>
          <w:t>arrivalphase</w:t>
        </w:r>
        <w:proofErr w:type="spellEnd"/>
        <w:r w:rsidRPr="005B5596">
          <w:rPr>
            <w:b/>
            <w:bCs/>
            <w:lang w:val="en-US"/>
          </w:rPr>
          <w:t>&gt;</w:t>
        </w:r>
      </w:moveTo>
    </w:p>
    <w:p w14:paraId="5B43820C" w14:textId="77777777" w:rsidR="000C5CA7" w:rsidRPr="005B5596" w:rsidRDefault="000C5CA7" w:rsidP="000C5CA7">
      <w:pPr>
        <w:spacing w:after="0"/>
        <w:rPr>
          <w:moveTo w:id="982" w:author="Shivam" w:date="2020-10-28T15:45:00Z"/>
          <w:b/>
          <w:bCs/>
          <w:lang w:val="en-US"/>
        </w:rPr>
      </w:pPr>
      <w:moveTo w:id="983" w:author="Shivam" w:date="2020-10-28T15:45:00Z">
        <w:r w:rsidRPr="005B5596">
          <w:rPr>
            <w:b/>
            <w:bCs/>
            <w:lang w:val="en-US"/>
          </w:rPr>
          <w:t xml:space="preserve">  &lt;/load&gt;</w:t>
        </w:r>
      </w:moveTo>
    </w:p>
    <w:p w14:paraId="47E0EE6F" w14:textId="77777777" w:rsidR="000C5CA7" w:rsidRPr="005B5596" w:rsidRDefault="000C5CA7" w:rsidP="000C5CA7">
      <w:pPr>
        <w:spacing w:after="0"/>
        <w:rPr>
          <w:moveTo w:id="984" w:author="Shivam" w:date="2020-10-28T15:45:00Z"/>
          <w:b/>
          <w:bCs/>
          <w:lang w:val="en-US"/>
        </w:rPr>
      </w:pPr>
    </w:p>
    <w:p w14:paraId="1B27FDA1" w14:textId="77777777" w:rsidR="000C5CA7" w:rsidRPr="005B5596" w:rsidRDefault="000C5CA7" w:rsidP="000C5CA7">
      <w:pPr>
        <w:spacing w:after="0"/>
        <w:rPr>
          <w:moveTo w:id="985" w:author="Shivam" w:date="2020-10-28T15:45:00Z"/>
          <w:b/>
          <w:bCs/>
          <w:lang w:val="en-US"/>
        </w:rPr>
      </w:pPr>
      <w:moveTo w:id="986" w:author="Shivam" w:date="2020-10-28T15:45:00Z">
        <w:r w:rsidRPr="005B5596">
          <w:rPr>
            <w:b/>
            <w:bCs/>
            <w:lang w:val="en-US"/>
          </w:rPr>
          <w:t xml:space="preserve">  &lt;options&gt;</w:t>
        </w:r>
      </w:moveTo>
    </w:p>
    <w:p w14:paraId="6839D324" w14:textId="77777777" w:rsidR="000C5CA7" w:rsidRPr="005B5596" w:rsidRDefault="000C5CA7" w:rsidP="000C5CA7">
      <w:pPr>
        <w:spacing w:after="0"/>
        <w:rPr>
          <w:moveTo w:id="987" w:author="Shivam" w:date="2020-10-28T15:45:00Z"/>
          <w:b/>
          <w:bCs/>
          <w:lang w:val="en-US"/>
        </w:rPr>
      </w:pPr>
      <w:moveTo w:id="988" w:author="Shivam" w:date="2020-10-28T15:45:00Z">
        <w:r w:rsidRPr="005B5596">
          <w:rPr>
            <w:b/>
            <w:bCs/>
            <w:lang w:val="en-US"/>
          </w:rPr>
          <w:t xml:space="preserve">    </w:t>
        </w:r>
        <w:proofErr w:type="gramStart"/>
        <w:r w:rsidRPr="005B5596">
          <w:rPr>
            <w:b/>
            <w:bCs/>
            <w:lang w:val="en-US"/>
          </w:rPr>
          <w:t>&lt;!--</w:t>
        </w:r>
        <w:proofErr w:type="gramEnd"/>
        <w:r w:rsidRPr="005B5596">
          <w:rPr>
            <w:b/>
            <w:bCs/>
            <w:lang w:val="en-US"/>
          </w:rPr>
          <w:t xml:space="preserve"> Set connection timeout to 2 seconds --&gt;</w:t>
        </w:r>
      </w:moveTo>
    </w:p>
    <w:p w14:paraId="0D65FB20" w14:textId="77777777" w:rsidR="000C5CA7" w:rsidRPr="005B5596" w:rsidRDefault="000C5CA7" w:rsidP="000C5CA7">
      <w:pPr>
        <w:spacing w:after="0"/>
        <w:rPr>
          <w:moveTo w:id="989" w:author="Shivam" w:date="2020-10-28T15:45:00Z"/>
          <w:b/>
          <w:bCs/>
          <w:lang w:val="en-US"/>
        </w:rPr>
      </w:pPr>
      <w:moveTo w:id="990" w:author="Shivam" w:date="2020-10-28T15:45:00Z">
        <w:r w:rsidRPr="005B5596">
          <w:rPr>
            <w:b/>
            <w:bCs/>
            <w:lang w:val="en-US"/>
          </w:rPr>
          <w:t xml:space="preserve">    &lt;option name="</w:t>
        </w:r>
        <w:proofErr w:type="spellStart"/>
        <w:r w:rsidRPr="005B5596">
          <w:rPr>
            <w:b/>
            <w:bCs/>
            <w:lang w:val="en-US"/>
          </w:rPr>
          <w:t>global_ack_timeout</w:t>
        </w:r>
        <w:proofErr w:type="spellEnd"/>
        <w:r w:rsidRPr="005B5596">
          <w:rPr>
            <w:b/>
            <w:bCs/>
            <w:lang w:val="en-US"/>
          </w:rPr>
          <w:t>" value="2000"&gt;&lt;/option&gt;</w:t>
        </w:r>
      </w:moveTo>
    </w:p>
    <w:p w14:paraId="1C5FB572" w14:textId="77777777" w:rsidR="000C5CA7" w:rsidRPr="005B5596" w:rsidRDefault="000C5CA7" w:rsidP="000C5CA7">
      <w:pPr>
        <w:spacing w:after="0"/>
        <w:rPr>
          <w:moveTo w:id="991" w:author="Shivam" w:date="2020-10-28T15:45:00Z"/>
          <w:b/>
          <w:bCs/>
          <w:lang w:val="en-US"/>
        </w:rPr>
      </w:pPr>
    </w:p>
    <w:p w14:paraId="1EC0A072" w14:textId="77777777" w:rsidR="000C5CA7" w:rsidRPr="005B5596" w:rsidRDefault="000C5CA7" w:rsidP="000C5CA7">
      <w:pPr>
        <w:spacing w:after="0"/>
        <w:rPr>
          <w:moveTo w:id="992" w:author="Shivam" w:date="2020-10-28T15:45:00Z"/>
          <w:b/>
          <w:bCs/>
          <w:lang w:val="en-US"/>
        </w:rPr>
      </w:pPr>
      <w:moveTo w:id="993" w:author="Shivam" w:date="2020-10-28T15:45:00Z">
        <w:r w:rsidRPr="005B5596">
          <w:rPr>
            <w:b/>
            <w:bCs/>
            <w:lang w:val="en-US"/>
          </w:rPr>
          <w:t xml:space="preserve">    &lt;option type="</w:t>
        </w:r>
        <w:proofErr w:type="spellStart"/>
        <w:r w:rsidRPr="005B5596">
          <w:rPr>
            <w:b/>
            <w:bCs/>
            <w:lang w:val="en-US"/>
          </w:rPr>
          <w:t>ts_http</w:t>
        </w:r>
        <w:proofErr w:type="spellEnd"/>
        <w:r w:rsidRPr="005B5596">
          <w:rPr>
            <w:b/>
            <w:bCs/>
            <w:lang w:val="en-US"/>
          </w:rPr>
          <w:t>" name="</w:t>
        </w:r>
        <w:proofErr w:type="spellStart"/>
        <w:r w:rsidRPr="005B5596">
          <w:rPr>
            <w:b/>
            <w:bCs/>
            <w:lang w:val="en-US"/>
          </w:rPr>
          <w:t>user_agent</w:t>
        </w:r>
        <w:proofErr w:type="spellEnd"/>
        <w:r w:rsidRPr="005B5596">
          <w:rPr>
            <w:b/>
            <w:bCs/>
            <w:lang w:val="en-US"/>
          </w:rPr>
          <w:t>"&gt;</w:t>
        </w:r>
      </w:moveTo>
    </w:p>
    <w:p w14:paraId="5ED7FA92" w14:textId="77777777" w:rsidR="000C5CA7" w:rsidRPr="005B5596" w:rsidRDefault="000C5CA7" w:rsidP="000C5CA7">
      <w:pPr>
        <w:spacing w:after="0"/>
        <w:rPr>
          <w:moveTo w:id="994" w:author="Shivam" w:date="2020-10-28T15:45:00Z"/>
          <w:b/>
          <w:bCs/>
          <w:lang w:val="en-US"/>
        </w:rPr>
      </w:pPr>
      <w:moveTo w:id="995" w:author="Shivam" w:date="2020-10-28T15:45:00Z">
        <w:r w:rsidRPr="005B5596">
          <w:rPr>
            <w:b/>
            <w:bCs/>
            <w:lang w:val="en-US"/>
          </w:rPr>
          <w:t xml:space="preserve">      &lt;</w:t>
        </w:r>
        <w:proofErr w:type="spellStart"/>
        <w:r w:rsidRPr="005B5596">
          <w:rPr>
            <w:b/>
            <w:bCs/>
            <w:lang w:val="en-US"/>
          </w:rPr>
          <w:t>user_agent</w:t>
        </w:r>
        <w:proofErr w:type="spellEnd"/>
        <w:r w:rsidRPr="005B5596">
          <w:rPr>
            <w:b/>
            <w:bCs/>
            <w:lang w:val="en-US"/>
          </w:rPr>
          <w:t xml:space="preserve"> probability="100"&gt;Mozilla/5.0 (Windows; U; Windows NT 5.2; </w:t>
        </w:r>
        <w:proofErr w:type="spellStart"/>
        <w:r w:rsidRPr="005B5596">
          <w:rPr>
            <w:b/>
            <w:bCs/>
            <w:lang w:val="en-US"/>
          </w:rPr>
          <w:t>fr</w:t>
        </w:r>
        <w:proofErr w:type="spellEnd"/>
        <w:r w:rsidRPr="005B5596">
          <w:rPr>
            <w:b/>
            <w:bCs/>
            <w:lang w:val="en-US"/>
          </w:rPr>
          <w:t>-FR; rv:1.7.8) Gecko/20050511 Firefox/1.0.4&lt;/</w:t>
        </w:r>
        <w:proofErr w:type="spellStart"/>
        <w:r w:rsidRPr="005B5596">
          <w:rPr>
            <w:b/>
            <w:bCs/>
            <w:lang w:val="en-US"/>
          </w:rPr>
          <w:t>user_agent</w:t>
        </w:r>
        <w:proofErr w:type="spellEnd"/>
        <w:r w:rsidRPr="005B5596">
          <w:rPr>
            <w:b/>
            <w:bCs/>
            <w:lang w:val="en-US"/>
          </w:rPr>
          <w:t>&gt;</w:t>
        </w:r>
      </w:moveTo>
    </w:p>
    <w:p w14:paraId="1EB4A5FB" w14:textId="77777777" w:rsidR="000C5CA7" w:rsidRPr="005B5596" w:rsidRDefault="000C5CA7" w:rsidP="000C5CA7">
      <w:pPr>
        <w:spacing w:after="0"/>
        <w:rPr>
          <w:moveTo w:id="996" w:author="Shivam" w:date="2020-10-28T15:45:00Z"/>
          <w:b/>
          <w:bCs/>
          <w:lang w:val="en-US"/>
        </w:rPr>
      </w:pPr>
      <w:moveTo w:id="997" w:author="Shivam" w:date="2020-10-28T15:45:00Z">
        <w:r w:rsidRPr="005B5596">
          <w:rPr>
            <w:b/>
            <w:bCs/>
            <w:lang w:val="en-US"/>
          </w:rPr>
          <w:t xml:space="preserve">    &lt;/option&gt;</w:t>
        </w:r>
      </w:moveTo>
    </w:p>
    <w:p w14:paraId="13505A17" w14:textId="77777777" w:rsidR="000C5CA7" w:rsidRPr="005B5596" w:rsidRDefault="000C5CA7" w:rsidP="000C5CA7">
      <w:pPr>
        <w:spacing w:after="0"/>
        <w:rPr>
          <w:moveTo w:id="998" w:author="Shivam" w:date="2020-10-28T15:45:00Z"/>
          <w:b/>
          <w:bCs/>
          <w:lang w:val="en-US"/>
        </w:rPr>
      </w:pPr>
      <w:moveTo w:id="999" w:author="Shivam" w:date="2020-10-28T15:45:00Z">
        <w:r w:rsidRPr="005B5596">
          <w:rPr>
            <w:b/>
            <w:bCs/>
            <w:lang w:val="en-US"/>
          </w:rPr>
          <w:t xml:space="preserve">  &lt;/options&gt;</w:t>
        </w:r>
      </w:moveTo>
    </w:p>
    <w:p w14:paraId="0C9CD7E9" w14:textId="77777777" w:rsidR="000C5CA7" w:rsidRPr="005B5596" w:rsidRDefault="000C5CA7" w:rsidP="000C5CA7">
      <w:pPr>
        <w:spacing w:after="0"/>
        <w:rPr>
          <w:moveTo w:id="1000" w:author="Shivam" w:date="2020-10-28T15:45:00Z"/>
          <w:b/>
          <w:bCs/>
          <w:lang w:val="en-US"/>
        </w:rPr>
      </w:pPr>
    </w:p>
    <w:p w14:paraId="7813B7EB" w14:textId="77777777" w:rsidR="000C5CA7" w:rsidRPr="005B5596" w:rsidRDefault="000C5CA7" w:rsidP="000C5CA7">
      <w:pPr>
        <w:spacing w:after="0"/>
        <w:rPr>
          <w:moveTo w:id="1001" w:author="Shivam" w:date="2020-10-28T15:45:00Z"/>
          <w:b/>
          <w:bCs/>
          <w:lang w:val="en-US"/>
        </w:rPr>
      </w:pPr>
      <w:moveTo w:id="1002" w:author="Shivam" w:date="2020-10-28T15:45:00Z">
        <w:r w:rsidRPr="005B5596">
          <w:rPr>
            <w:b/>
            <w:bCs/>
            <w:lang w:val="en-US"/>
          </w:rPr>
          <w:t xml:space="preserve">  &lt;sessions&gt;</w:t>
        </w:r>
      </w:moveTo>
    </w:p>
    <w:p w14:paraId="2783AE01" w14:textId="77777777" w:rsidR="000C5CA7" w:rsidRPr="005B5596" w:rsidRDefault="000C5CA7" w:rsidP="000C5CA7">
      <w:pPr>
        <w:spacing w:after="0"/>
        <w:rPr>
          <w:moveTo w:id="1003" w:author="Shivam" w:date="2020-10-28T15:45:00Z"/>
          <w:b/>
          <w:bCs/>
          <w:lang w:val="en-US"/>
        </w:rPr>
      </w:pPr>
      <w:moveTo w:id="1004" w:author="Shivam" w:date="2020-10-28T15:45:00Z">
        <w:r w:rsidRPr="005B5596">
          <w:rPr>
            <w:b/>
            <w:bCs/>
            <w:lang w:val="en-US"/>
          </w:rPr>
          <w:t xml:space="preserve">    &lt;session name="http-example" probability="100" type="</w:t>
        </w:r>
        <w:proofErr w:type="spellStart"/>
        <w:r w:rsidRPr="005B5596">
          <w:rPr>
            <w:b/>
            <w:bCs/>
            <w:lang w:val="en-US"/>
          </w:rPr>
          <w:t>ts_http</w:t>
        </w:r>
        <w:proofErr w:type="spellEnd"/>
        <w:r w:rsidRPr="005B5596">
          <w:rPr>
            <w:b/>
            <w:bCs/>
            <w:lang w:val="en-US"/>
          </w:rPr>
          <w:t>"&gt;</w:t>
        </w:r>
      </w:moveTo>
    </w:p>
    <w:p w14:paraId="01B72B1E" w14:textId="77777777" w:rsidR="000C5CA7" w:rsidRPr="005B5596" w:rsidRDefault="000C5CA7" w:rsidP="000C5CA7">
      <w:pPr>
        <w:spacing w:after="0"/>
        <w:rPr>
          <w:moveTo w:id="1005" w:author="Shivam" w:date="2020-10-28T15:45:00Z"/>
          <w:b/>
          <w:bCs/>
          <w:lang w:val="en-US"/>
        </w:rPr>
      </w:pPr>
      <w:moveTo w:id="1006" w:author="Shivam" w:date="2020-10-28T15:45:00Z">
        <w:r w:rsidRPr="005B5596">
          <w:rPr>
            <w:b/>
            <w:bCs/>
            <w:lang w:val="en-US"/>
          </w:rPr>
          <w:t xml:space="preserve">      &lt;request&gt;</w:t>
        </w:r>
      </w:moveTo>
    </w:p>
    <w:p w14:paraId="6AFDCDB3" w14:textId="77777777" w:rsidR="000C5CA7" w:rsidRPr="005B5596" w:rsidRDefault="000C5CA7" w:rsidP="000C5CA7">
      <w:pPr>
        <w:spacing w:after="0"/>
        <w:rPr>
          <w:moveTo w:id="1007" w:author="Shivam" w:date="2020-10-28T15:45:00Z"/>
          <w:b/>
          <w:bCs/>
          <w:lang w:val="en-US"/>
        </w:rPr>
      </w:pPr>
      <w:moveTo w:id="1008" w:author="Shivam" w:date="2020-10-28T15:45:00Z">
        <w:r w:rsidRPr="005B5596">
          <w:rPr>
            <w:b/>
            <w:bCs/>
            <w:lang w:val="en-US"/>
          </w:rPr>
          <w:tab/>
          <w:t xml:space="preserve">      &lt;http </w:t>
        </w:r>
        <w:proofErr w:type="spellStart"/>
        <w:r w:rsidRPr="005B5596">
          <w:rPr>
            <w:b/>
            <w:bCs/>
            <w:lang w:val="en-US"/>
          </w:rPr>
          <w:t>url</w:t>
        </w:r>
        <w:proofErr w:type="spellEnd"/>
        <w:r w:rsidRPr="005B5596">
          <w:rPr>
            <w:b/>
            <w:bCs/>
            <w:lang w:val="en-US"/>
          </w:rPr>
          <w:t>='/' version='1.1' method='POST</w:t>
        </w:r>
        <w:proofErr w:type="gramStart"/>
        <w:r w:rsidRPr="005B5596">
          <w:rPr>
            <w:b/>
            <w:bCs/>
            <w:lang w:val="en-US"/>
          </w:rPr>
          <w:t xml:space="preserve">'  </w:t>
        </w:r>
        <w:proofErr w:type="spellStart"/>
        <w:r w:rsidRPr="005B5596">
          <w:rPr>
            <w:b/>
            <w:bCs/>
            <w:lang w:val="en-US"/>
          </w:rPr>
          <w:t>content</w:t>
        </w:r>
        <w:proofErr w:type="gramEnd"/>
        <w:r w:rsidRPr="005B5596">
          <w:rPr>
            <w:b/>
            <w:bCs/>
            <w:lang w:val="en-US"/>
          </w:rPr>
          <w:t>_type</w:t>
        </w:r>
        <w:proofErr w:type="spellEnd"/>
        <w:r w:rsidRPr="005B5596">
          <w:rPr>
            <w:b/>
            <w:bCs/>
            <w:lang w:val="en-US"/>
          </w:rPr>
          <w:t xml:space="preserve">='application/json' </w:t>
        </w:r>
        <w:proofErr w:type="spellStart"/>
        <w:r w:rsidRPr="005B5596">
          <w:rPr>
            <w:b/>
            <w:bCs/>
            <w:lang w:val="en-US"/>
          </w:rPr>
          <w:t>contents_from_file</w:t>
        </w:r>
        <w:proofErr w:type="spellEnd"/>
        <w:r w:rsidRPr="005B5596">
          <w:rPr>
            <w:b/>
            <w:bCs/>
            <w:lang w:val="en-US"/>
          </w:rPr>
          <w:t>="chain2.json"&gt;</w:t>
        </w:r>
      </w:moveTo>
    </w:p>
    <w:p w14:paraId="25C947E3" w14:textId="77777777" w:rsidR="000C5CA7" w:rsidRPr="005B5596" w:rsidRDefault="000C5CA7" w:rsidP="000C5CA7">
      <w:pPr>
        <w:spacing w:after="0"/>
        <w:rPr>
          <w:moveTo w:id="1009" w:author="Shivam" w:date="2020-10-28T15:45:00Z"/>
          <w:b/>
          <w:bCs/>
          <w:lang w:val="en-US"/>
        </w:rPr>
      </w:pPr>
      <w:moveTo w:id="1010" w:author="Shivam" w:date="2020-10-28T15:45:00Z">
        <w:r w:rsidRPr="005B5596">
          <w:rPr>
            <w:b/>
            <w:bCs/>
            <w:lang w:val="en-US"/>
          </w:rPr>
          <w:tab/>
          <w:t xml:space="preserve">      &lt;/http&gt;</w:t>
        </w:r>
      </w:moveTo>
    </w:p>
    <w:p w14:paraId="35D7A39C" w14:textId="77777777" w:rsidR="000C5CA7" w:rsidRPr="005B5596" w:rsidRDefault="000C5CA7" w:rsidP="000C5CA7">
      <w:pPr>
        <w:spacing w:after="0"/>
        <w:rPr>
          <w:moveTo w:id="1011" w:author="Shivam" w:date="2020-10-28T15:45:00Z"/>
          <w:b/>
          <w:bCs/>
          <w:lang w:val="en-US"/>
        </w:rPr>
      </w:pPr>
      <w:moveTo w:id="1012" w:author="Shivam" w:date="2020-10-28T15:45:00Z">
        <w:r w:rsidRPr="005B5596">
          <w:rPr>
            <w:b/>
            <w:bCs/>
            <w:lang w:val="en-US"/>
          </w:rPr>
          <w:t xml:space="preserve">      &lt;/request&gt;</w:t>
        </w:r>
      </w:moveTo>
    </w:p>
    <w:p w14:paraId="2CAC70D7" w14:textId="77777777" w:rsidR="000C5CA7" w:rsidRPr="005B5596" w:rsidRDefault="000C5CA7" w:rsidP="000C5CA7">
      <w:pPr>
        <w:spacing w:after="0"/>
        <w:rPr>
          <w:moveTo w:id="1013" w:author="Shivam" w:date="2020-10-28T15:45:00Z"/>
          <w:b/>
          <w:bCs/>
          <w:lang w:val="en-US"/>
        </w:rPr>
      </w:pPr>
      <w:moveTo w:id="1014" w:author="Shivam" w:date="2020-10-28T15:45:00Z">
        <w:r w:rsidRPr="005B5596">
          <w:rPr>
            <w:b/>
            <w:bCs/>
            <w:lang w:val="en-US"/>
          </w:rPr>
          <w:t xml:space="preserve">       &lt;request&gt;</w:t>
        </w:r>
      </w:moveTo>
    </w:p>
    <w:p w14:paraId="6E71A16C" w14:textId="77777777" w:rsidR="000C5CA7" w:rsidRPr="005B5596" w:rsidRDefault="000C5CA7" w:rsidP="000C5CA7">
      <w:pPr>
        <w:spacing w:after="0"/>
        <w:rPr>
          <w:moveTo w:id="1015" w:author="Shivam" w:date="2020-10-28T15:45:00Z"/>
          <w:b/>
          <w:bCs/>
          <w:lang w:val="en-US"/>
        </w:rPr>
      </w:pPr>
      <w:moveTo w:id="1016" w:author="Shivam" w:date="2020-10-28T15:45:00Z">
        <w:r w:rsidRPr="005B5596">
          <w:rPr>
            <w:b/>
            <w:bCs/>
            <w:lang w:val="en-US"/>
          </w:rPr>
          <w:tab/>
          <w:t xml:space="preserve">      &lt;http </w:t>
        </w:r>
        <w:proofErr w:type="spellStart"/>
        <w:r w:rsidRPr="005B5596">
          <w:rPr>
            <w:b/>
            <w:bCs/>
            <w:lang w:val="en-US"/>
          </w:rPr>
          <w:t>url</w:t>
        </w:r>
        <w:proofErr w:type="spellEnd"/>
        <w:r w:rsidRPr="005B5596">
          <w:rPr>
            <w:b/>
            <w:bCs/>
            <w:lang w:val="en-US"/>
          </w:rPr>
          <w:t>='http://172.17.253.26:5000/' version='1.1' method='POST</w:t>
        </w:r>
        <w:proofErr w:type="gramStart"/>
        <w:r w:rsidRPr="005B5596">
          <w:rPr>
            <w:b/>
            <w:bCs/>
            <w:lang w:val="en-US"/>
          </w:rPr>
          <w:t xml:space="preserve">'  </w:t>
        </w:r>
        <w:proofErr w:type="spellStart"/>
        <w:r w:rsidRPr="005B5596">
          <w:rPr>
            <w:b/>
            <w:bCs/>
            <w:lang w:val="en-US"/>
          </w:rPr>
          <w:t>content</w:t>
        </w:r>
        <w:proofErr w:type="gramEnd"/>
        <w:r w:rsidRPr="005B5596">
          <w:rPr>
            <w:b/>
            <w:bCs/>
            <w:lang w:val="en-US"/>
          </w:rPr>
          <w:t>_type</w:t>
        </w:r>
        <w:proofErr w:type="spellEnd"/>
        <w:r w:rsidRPr="005B5596">
          <w:rPr>
            <w:b/>
            <w:bCs/>
            <w:lang w:val="en-US"/>
          </w:rPr>
          <w:t xml:space="preserve">='application/json' </w:t>
        </w:r>
        <w:proofErr w:type="spellStart"/>
        <w:r w:rsidRPr="005B5596">
          <w:rPr>
            <w:b/>
            <w:bCs/>
            <w:lang w:val="en-US"/>
          </w:rPr>
          <w:t>contents_from_file</w:t>
        </w:r>
        <w:proofErr w:type="spellEnd"/>
        <w:r w:rsidRPr="005B5596">
          <w:rPr>
            <w:b/>
            <w:bCs/>
            <w:lang w:val="en-US"/>
          </w:rPr>
          <w:t>="chain3.json"&gt;</w:t>
        </w:r>
      </w:moveTo>
    </w:p>
    <w:p w14:paraId="184AAAB7" w14:textId="77777777" w:rsidR="000C5CA7" w:rsidRPr="005B5596" w:rsidRDefault="000C5CA7" w:rsidP="000C5CA7">
      <w:pPr>
        <w:spacing w:after="0"/>
        <w:rPr>
          <w:moveTo w:id="1017" w:author="Shivam" w:date="2020-10-28T15:45:00Z"/>
          <w:b/>
          <w:bCs/>
          <w:lang w:val="en-US"/>
        </w:rPr>
      </w:pPr>
      <w:moveTo w:id="1018" w:author="Shivam" w:date="2020-10-28T15:45:00Z">
        <w:r w:rsidRPr="005B5596">
          <w:rPr>
            <w:b/>
            <w:bCs/>
            <w:lang w:val="en-US"/>
          </w:rPr>
          <w:t xml:space="preserve">              &lt;/http&gt;</w:t>
        </w:r>
      </w:moveTo>
    </w:p>
    <w:p w14:paraId="0383F956" w14:textId="77777777" w:rsidR="000C5CA7" w:rsidRPr="005B5596" w:rsidRDefault="000C5CA7" w:rsidP="000C5CA7">
      <w:pPr>
        <w:spacing w:after="0"/>
        <w:rPr>
          <w:moveTo w:id="1019" w:author="Shivam" w:date="2020-10-28T15:45:00Z"/>
          <w:b/>
          <w:bCs/>
          <w:lang w:val="en-US"/>
        </w:rPr>
      </w:pPr>
      <w:moveTo w:id="1020" w:author="Shivam" w:date="2020-10-28T15:45:00Z">
        <w:r w:rsidRPr="005B5596">
          <w:rPr>
            <w:b/>
            <w:bCs/>
            <w:lang w:val="en-US"/>
          </w:rPr>
          <w:t xml:space="preserve">      &lt;/request&gt;</w:t>
        </w:r>
      </w:moveTo>
    </w:p>
    <w:p w14:paraId="79011D53" w14:textId="77777777" w:rsidR="000C5CA7" w:rsidRPr="005B5596" w:rsidRDefault="000C5CA7" w:rsidP="000C5CA7">
      <w:pPr>
        <w:spacing w:after="0"/>
        <w:rPr>
          <w:moveTo w:id="1021" w:author="Shivam" w:date="2020-10-28T15:45:00Z"/>
          <w:b/>
          <w:bCs/>
          <w:lang w:val="en-US"/>
        </w:rPr>
      </w:pPr>
      <w:moveTo w:id="1022" w:author="Shivam" w:date="2020-10-28T15:45:00Z">
        <w:r w:rsidRPr="005B5596">
          <w:rPr>
            <w:b/>
            <w:bCs/>
            <w:lang w:val="en-US"/>
          </w:rPr>
          <w:t xml:space="preserve">      &lt;</w:t>
        </w:r>
        <w:proofErr w:type="spellStart"/>
        <w:r w:rsidRPr="005B5596">
          <w:rPr>
            <w:b/>
            <w:bCs/>
            <w:lang w:val="en-US"/>
          </w:rPr>
          <w:t>thinktime</w:t>
        </w:r>
        <w:proofErr w:type="spellEnd"/>
        <w:r w:rsidRPr="005B5596">
          <w:rPr>
            <w:b/>
            <w:bCs/>
            <w:lang w:val="en-US"/>
          </w:rPr>
          <w:t xml:space="preserve"> value="2" random="true"&gt;&lt;/</w:t>
        </w:r>
        <w:proofErr w:type="spellStart"/>
        <w:r w:rsidRPr="005B5596">
          <w:rPr>
            <w:b/>
            <w:bCs/>
            <w:lang w:val="en-US"/>
          </w:rPr>
          <w:t>thinktime</w:t>
        </w:r>
        <w:proofErr w:type="spellEnd"/>
        <w:r w:rsidRPr="005B5596">
          <w:rPr>
            <w:b/>
            <w:bCs/>
            <w:lang w:val="en-US"/>
          </w:rPr>
          <w:t>&gt;</w:t>
        </w:r>
      </w:moveTo>
    </w:p>
    <w:p w14:paraId="3ACEE520" w14:textId="77777777" w:rsidR="000C5CA7" w:rsidRPr="005B5596" w:rsidRDefault="000C5CA7" w:rsidP="000C5CA7">
      <w:pPr>
        <w:spacing w:after="0"/>
        <w:rPr>
          <w:moveTo w:id="1023" w:author="Shivam" w:date="2020-10-28T15:45:00Z"/>
          <w:b/>
          <w:bCs/>
          <w:lang w:val="en-US"/>
        </w:rPr>
      </w:pPr>
      <w:moveTo w:id="1024" w:author="Shivam" w:date="2020-10-28T15:45:00Z">
        <w:r w:rsidRPr="005B5596">
          <w:rPr>
            <w:b/>
            <w:bCs/>
            <w:lang w:val="en-US"/>
          </w:rPr>
          <w:lastRenderedPageBreak/>
          <w:t xml:space="preserve">    &lt;/session&gt;</w:t>
        </w:r>
      </w:moveTo>
    </w:p>
    <w:p w14:paraId="2E38CCBA" w14:textId="77777777" w:rsidR="000C5CA7" w:rsidRPr="005B5596" w:rsidRDefault="000C5CA7" w:rsidP="000C5CA7">
      <w:pPr>
        <w:spacing w:after="0"/>
        <w:rPr>
          <w:moveTo w:id="1025" w:author="Shivam" w:date="2020-10-28T15:45:00Z"/>
          <w:b/>
          <w:bCs/>
          <w:lang w:val="en-US"/>
        </w:rPr>
      </w:pPr>
      <w:moveTo w:id="1026" w:author="Shivam" w:date="2020-10-28T15:45:00Z">
        <w:r w:rsidRPr="005B5596">
          <w:rPr>
            <w:b/>
            <w:bCs/>
            <w:lang w:val="en-US"/>
          </w:rPr>
          <w:t xml:space="preserve">  &lt;/sessions&gt;</w:t>
        </w:r>
      </w:moveTo>
    </w:p>
    <w:p w14:paraId="5412B5B7" w14:textId="77777777" w:rsidR="000C5CA7" w:rsidRDefault="000C5CA7" w:rsidP="000C5CA7">
      <w:pPr>
        <w:spacing w:after="0"/>
        <w:rPr>
          <w:moveTo w:id="1027" w:author="Shivam" w:date="2020-10-28T15:45:00Z"/>
          <w:b/>
          <w:bCs/>
          <w:lang w:val="en-US"/>
        </w:rPr>
      </w:pPr>
      <w:moveTo w:id="1028" w:author="Shivam" w:date="2020-10-28T15:45:00Z">
        <w:r w:rsidRPr="005B5596">
          <w:rPr>
            <w:b/>
            <w:bCs/>
            <w:lang w:val="en-US"/>
          </w:rPr>
          <w:t>&lt;/</w:t>
        </w:r>
        <w:proofErr w:type="spellStart"/>
        <w:r w:rsidRPr="005B5596">
          <w:rPr>
            <w:b/>
            <w:bCs/>
            <w:lang w:val="en-US"/>
          </w:rPr>
          <w:t>tsung</w:t>
        </w:r>
        <w:proofErr w:type="spellEnd"/>
        <w:r w:rsidRPr="005B5596">
          <w:rPr>
            <w:b/>
            <w:bCs/>
            <w:lang w:val="en-US"/>
          </w:rPr>
          <w:t>&gt;</w:t>
        </w:r>
      </w:moveTo>
    </w:p>
    <w:p w14:paraId="6CD20585" w14:textId="77777777" w:rsidR="000C5CA7" w:rsidRDefault="000C5CA7" w:rsidP="000C5CA7">
      <w:pPr>
        <w:spacing w:after="0"/>
        <w:rPr>
          <w:moveTo w:id="1029" w:author="Shivam" w:date="2020-10-28T15:45:00Z"/>
          <w:b/>
          <w:bCs/>
          <w:lang w:val="en-US"/>
        </w:rPr>
      </w:pPr>
    </w:p>
    <w:p w14:paraId="502AA990" w14:textId="77777777" w:rsidR="000C5CA7" w:rsidRDefault="000C5CA7" w:rsidP="000C5CA7">
      <w:pPr>
        <w:spacing w:after="0"/>
        <w:rPr>
          <w:moveTo w:id="1030" w:author="Shivam" w:date="2020-10-28T15:45:00Z"/>
          <w:b/>
          <w:bCs/>
          <w:lang w:val="en-US"/>
        </w:rPr>
      </w:pPr>
    </w:p>
    <w:p w14:paraId="0FB7E909" w14:textId="77777777" w:rsidR="000C5CA7" w:rsidRDefault="000C5CA7" w:rsidP="000C5CA7">
      <w:pPr>
        <w:spacing w:after="0"/>
        <w:rPr>
          <w:moveTo w:id="1031" w:author="Shivam" w:date="2020-10-28T15:45:00Z"/>
          <w:lang w:val="en-US"/>
        </w:rPr>
      </w:pPr>
      <w:moveTo w:id="1032" w:author="Shivam" w:date="2020-10-28T15:45:00Z">
        <w:r>
          <w:rPr>
            <w:lang w:val="en-US"/>
          </w:rPr>
          <w:t xml:space="preserve">In the </w:t>
        </w:r>
        <w:proofErr w:type="gramStart"/>
        <w:r>
          <w:rPr>
            <w:lang w:val="en-US"/>
          </w:rPr>
          <w:t>clients</w:t>
        </w:r>
        <w:proofErr w:type="gramEnd"/>
        <w:r>
          <w:rPr>
            <w:lang w:val="en-US"/>
          </w:rPr>
          <w:t xml:space="preserve"> tag, the user needs to specify the IP address of the client host machine. Since in our </w:t>
        </w:r>
        <w:proofErr w:type="gramStart"/>
        <w:r>
          <w:rPr>
            <w:lang w:val="en-US"/>
          </w:rPr>
          <w:t>testing,  the</w:t>
        </w:r>
        <w:proofErr w:type="gramEnd"/>
        <w:r>
          <w:rPr>
            <w:lang w:val="en-US"/>
          </w:rPr>
          <w:t xml:space="preserve"> client is the machine itself on which </w:t>
        </w:r>
        <w:proofErr w:type="spellStart"/>
        <w:r>
          <w:rPr>
            <w:lang w:val="en-US"/>
          </w:rPr>
          <w:t>tsung</w:t>
        </w:r>
        <w:proofErr w:type="spellEnd"/>
        <w:r>
          <w:rPr>
            <w:lang w:val="en-US"/>
          </w:rPr>
          <w:t xml:space="preserve"> is running, the host is set to be the localhost.</w:t>
        </w:r>
      </w:moveTo>
    </w:p>
    <w:p w14:paraId="1D73AB14" w14:textId="77777777" w:rsidR="000C5CA7" w:rsidRDefault="000C5CA7" w:rsidP="000C5CA7">
      <w:pPr>
        <w:spacing w:after="0"/>
        <w:rPr>
          <w:moveTo w:id="1033" w:author="Shivam" w:date="2020-10-28T15:45:00Z"/>
          <w:lang w:val="en-US"/>
        </w:rPr>
      </w:pPr>
    </w:p>
    <w:p w14:paraId="7976E991" w14:textId="77777777" w:rsidR="000C5CA7" w:rsidRDefault="000C5CA7" w:rsidP="000C5CA7">
      <w:pPr>
        <w:spacing w:after="0"/>
        <w:rPr>
          <w:moveTo w:id="1034" w:author="Shivam" w:date="2020-10-28T15:45:00Z"/>
          <w:lang w:val="en-US"/>
        </w:rPr>
      </w:pPr>
      <w:moveTo w:id="1035" w:author="Shivam" w:date="2020-10-28T15:45:00Z">
        <w:r>
          <w:rPr>
            <w:lang w:val="en-US"/>
          </w:rPr>
          <w:t xml:space="preserve">In the server tag, the user needs to provide the IP address of the server machine where the user wants </w:t>
        </w:r>
        <w:proofErr w:type="spellStart"/>
        <w:r>
          <w:rPr>
            <w:lang w:val="en-US"/>
          </w:rPr>
          <w:t>tsung</w:t>
        </w:r>
        <w:proofErr w:type="spellEnd"/>
        <w:r>
          <w:rPr>
            <w:lang w:val="en-US"/>
          </w:rPr>
          <w:t xml:space="preserve"> to send the traffic. In case of this project, the sever will be the first microservice in the chain and the </w:t>
        </w:r>
        <w:proofErr w:type="spellStart"/>
        <w:r>
          <w:rPr>
            <w:lang w:val="en-US"/>
          </w:rPr>
          <w:t>LoadBalancer</w:t>
        </w:r>
        <w:proofErr w:type="spellEnd"/>
        <w:r>
          <w:rPr>
            <w:lang w:val="en-US"/>
          </w:rPr>
          <w:t xml:space="preserve"> </w:t>
        </w:r>
        <w:proofErr w:type="gramStart"/>
        <w:r>
          <w:rPr>
            <w:lang w:val="en-US"/>
          </w:rPr>
          <w:t>IP(</w:t>
        </w:r>
        <w:proofErr w:type="gramEnd"/>
        <w:r>
          <w:rPr>
            <w:lang w:val="en-US"/>
          </w:rPr>
          <w:t>accessible from outside cluster) of that microservice should be provided here.</w:t>
        </w:r>
      </w:moveTo>
    </w:p>
    <w:p w14:paraId="61EB4E91" w14:textId="77777777" w:rsidR="000C5CA7" w:rsidRDefault="000C5CA7" w:rsidP="000C5CA7">
      <w:pPr>
        <w:spacing w:after="0"/>
        <w:rPr>
          <w:moveTo w:id="1036" w:author="Shivam" w:date="2020-10-28T15:45:00Z"/>
          <w:lang w:val="en-US"/>
        </w:rPr>
      </w:pPr>
    </w:p>
    <w:p w14:paraId="1B320A49" w14:textId="77777777" w:rsidR="000C5CA7" w:rsidRDefault="000C5CA7" w:rsidP="000C5CA7">
      <w:pPr>
        <w:spacing w:after="0"/>
        <w:rPr>
          <w:moveTo w:id="1037" w:author="Shivam" w:date="2020-10-28T15:45:00Z"/>
          <w:lang w:val="en-US"/>
        </w:rPr>
      </w:pPr>
      <w:moveTo w:id="1038" w:author="Shivam" w:date="2020-10-28T15:45:00Z">
        <w:r>
          <w:rPr>
            <w:lang w:val="en-US"/>
          </w:rPr>
          <w:t xml:space="preserve">Load tag defines the progression of the users arriving into the system. Here load can be generated in phases and each phase can have different </w:t>
        </w:r>
        <w:proofErr w:type="spellStart"/>
        <w:r>
          <w:rPr>
            <w:lang w:val="en-US"/>
          </w:rPr>
          <w:t>parametes</w:t>
        </w:r>
        <w:proofErr w:type="spellEnd"/>
        <w:r>
          <w:rPr>
            <w:lang w:val="en-US"/>
          </w:rPr>
          <w:t xml:space="preserve">. For example, the user can </w:t>
        </w:r>
        <w:proofErr w:type="gramStart"/>
        <w:r>
          <w:rPr>
            <w:lang w:val="en-US"/>
          </w:rPr>
          <w:t>defines</w:t>
        </w:r>
        <w:proofErr w:type="gramEnd"/>
        <w:r>
          <w:rPr>
            <w:lang w:val="en-US"/>
          </w:rPr>
          <w:t xml:space="preserve"> phase1 for first 1 minute and set the user arrival rate to 1 peers second. In the phase 2, that will start after the phase 1, the arrival rate of users can be set to 2 per second. A </w:t>
        </w:r>
        <w:proofErr w:type="gramStart"/>
        <w:r>
          <w:rPr>
            <w:lang w:val="en-US"/>
          </w:rPr>
          <w:t>detailed options</w:t>
        </w:r>
        <w:proofErr w:type="gramEnd"/>
        <w:r>
          <w:rPr>
            <w:lang w:val="en-US"/>
          </w:rPr>
          <w:t xml:space="preserve"> available can be found in the </w:t>
        </w:r>
        <w:proofErr w:type="spellStart"/>
        <w:r>
          <w:rPr>
            <w:lang w:val="en-US"/>
          </w:rPr>
          <w:t>tsung</w:t>
        </w:r>
        <w:proofErr w:type="spellEnd"/>
        <w:r>
          <w:rPr>
            <w:lang w:val="en-US"/>
          </w:rPr>
          <w:t xml:space="preserve"> documentation.</w:t>
        </w:r>
      </w:moveTo>
    </w:p>
    <w:p w14:paraId="69C164CA" w14:textId="77777777" w:rsidR="000C5CA7" w:rsidRDefault="000C5CA7" w:rsidP="000C5CA7">
      <w:pPr>
        <w:spacing w:after="0"/>
        <w:rPr>
          <w:moveTo w:id="1039" w:author="Shivam" w:date="2020-10-28T15:45:00Z"/>
          <w:lang w:val="en-US"/>
        </w:rPr>
      </w:pPr>
    </w:p>
    <w:p w14:paraId="3B448428" w14:textId="77777777" w:rsidR="000C5CA7" w:rsidRDefault="000C5CA7" w:rsidP="000C5CA7">
      <w:pPr>
        <w:spacing w:after="0"/>
        <w:rPr>
          <w:moveTo w:id="1040" w:author="Shivam" w:date="2020-10-28T15:45:00Z"/>
          <w:lang w:val="en-US"/>
        </w:rPr>
      </w:pPr>
      <w:moveTo w:id="1041" w:author="Shivam" w:date="2020-10-28T15:45:00Z">
        <w:r>
          <w:rPr>
            <w:lang w:val="en-US"/>
          </w:rPr>
          <w:t xml:space="preserve">In options tag, some global options are set, the details can be found in the </w:t>
        </w:r>
        <w:proofErr w:type="spellStart"/>
        <w:r>
          <w:rPr>
            <w:lang w:val="en-US"/>
          </w:rPr>
          <w:t>tsung</w:t>
        </w:r>
        <w:proofErr w:type="spellEnd"/>
        <w:r>
          <w:rPr>
            <w:lang w:val="en-US"/>
          </w:rPr>
          <w:t xml:space="preserve"> documentation.</w:t>
        </w:r>
      </w:moveTo>
    </w:p>
    <w:p w14:paraId="4E8EC627" w14:textId="77777777" w:rsidR="000C5CA7" w:rsidRDefault="000C5CA7" w:rsidP="000C5CA7">
      <w:pPr>
        <w:spacing w:after="0"/>
        <w:rPr>
          <w:moveTo w:id="1042" w:author="Shivam" w:date="2020-10-28T15:45:00Z"/>
          <w:lang w:val="en-US"/>
        </w:rPr>
      </w:pPr>
    </w:p>
    <w:p w14:paraId="565494EB" w14:textId="77777777" w:rsidR="000C5CA7" w:rsidRDefault="000C5CA7" w:rsidP="000C5CA7">
      <w:pPr>
        <w:spacing w:after="0"/>
        <w:rPr>
          <w:moveTo w:id="1043" w:author="Shivam" w:date="2020-10-28T15:45:00Z"/>
          <w:lang w:val="en-US"/>
        </w:rPr>
      </w:pPr>
      <w:moveTo w:id="1044" w:author="Shivam" w:date="2020-10-28T15:45:00Z">
        <w:r>
          <w:rPr>
            <w:lang w:val="en-US"/>
          </w:rPr>
          <w:t xml:space="preserve">Sessions tag is where, the user defines the session in which the traffic will be generated. Here users define what type of traffic will be generated (http, </w:t>
        </w:r>
        <w:proofErr w:type="spellStart"/>
        <w:r>
          <w:rPr>
            <w:lang w:val="en-US"/>
          </w:rPr>
          <w:t>tcp</w:t>
        </w:r>
        <w:proofErr w:type="spellEnd"/>
        <w:r>
          <w:rPr>
            <w:lang w:val="en-US"/>
          </w:rPr>
          <w:t xml:space="preserve"> </w:t>
        </w:r>
        <w:proofErr w:type="spellStart"/>
        <w:r>
          <w:rPr>
            <w:lang w:val="en-US"/>
          </w:rPr>
          <w:t>etc</w:t>
        </w:r>
        <w:proofErr w:type="spellEnd"/>
        <w:r>
          <w:rPr>
            <w:lang w:val="en-US"/>
          </w:rPr>
          <w:t>) in the session. In the request tag, the user needs to provide the end point where the traffic will be sent. Here, the IP address of the target server can also be provided. In case we specify the complete endpoint along with the IP of server, the default server provided in the server tag will be overridden.</w:t>
        </w:r>
      </w:moveTo>
    </w:p>
    <w:p w14:paraId="05E1D18B" w14:textId="77777777" w:rsidR="000C5CA7" w:rsidRDefault="000C5CA7" w:rsidP="000C5CA7">
      <w:pPr>
        <w:spacing w:after="0"/>
        <w:rPr>
          <w:moveTo w:id="1045" w:author="Shivam" w:date="2020-10-28T15:45:00Z"/>
          <w:lang w:val="en-US"/>
        </w:rPr>
      </w:pPr>
    </w:p>
    <w:p w14:paraId="433070A0" w14:textId="77777777" w:rsidR="000C5CA7" w:rsidRDefault="000C5CA7" w:rsidP="000C5CA7">
      <w:pPr>
        <w:spacing w:after="0"/>
        <w:rPr>
          <w:moveTo w:id="1046" w:author="Shivam" w:date="2020-10-28T15:45:00Z"/>
          <w:lang w:val="en-US"/>
        </w:rPr>
      </w:pPr>
      <w:moveTo w:id="1047" w:author="Shivam" w:date="2020-10-28T15:45:00Z">
        <w:r>
          <w:rPr>
            <w:lang w:val="en-US"/>
          </w:rPr>
          <w:t xml:space="preserve">Complete details of the available options from </w:t>
        </w:r>
        <w:proofErr w:type="spellStart"/>
        <w:r>
          <w:rPr>
            <w:lang w:val="en-US"/>
          </w:rPr>
          <w:t>tsung</w:t>
        </w:r>
        <w:proofErr w:type="spellEnd"/>
        <w:r>
          <w:rPr>
            <w:lang w:val="en-US"/>
          </w:rPr>
          <w:t xml:space="preserve"> can be found here:</w:t>
        </w:r>
      </w:moveTo>
    </w:p>
    <w:p w14:paraId="0CA2FD9E" w14:textId="345D8DA1" w:rsidR="00211DC8" w:rsidRDefault="000C5CA7" w:rsidP="000C5CA7">
      <w:pPr>
        <w:rPr>
          <w:ins w:id="1048" w:author="Shivam" w:date="2020-10-28T09:53:00Z"/>
          <w:i/>
          <w:iCs/>
          <w:lang w:val="en-US"/>
        </w:rPr>
      </w:pPr>
      <w:moveTo w:id="1049" w:author="Shivam" w:date="2020-10-28T15:45:00Z">
        <w:r>
          <w:rPr>
            <w:lang w:val="en-US"/>
          </w:rPr>
          <w:fldChar w:fldCharType="begin"/>
        </w:r>
        <w:r>
          <w:rPr>
            <w:lang w:val="en-US"/>
          </w:rPr>
          <w:instrText xml:space="preserve"> HYPERLINK "</w:instrText>
        </w:r>
        <w:r w:rsidRPr="00903F42">
          <w:rPr>
            <w:lang w:val="en-US"/>
          </w:rPr>
          <w:instrText>http://tsung.erlang-projects.org/user_manual/configuration.html</w:instrText>
        </w:r>
        <w:r>
          <w:rPr>
            <w:lang w:val="en-US"/>
          </w:rPr>
          <w:instrText xml:space="preserve">" </w:instrText>
        </w:r>
        <w:r>
          <w:rPr>
            <w:lang w:val="en-US"/>
          </w:rPr>
          <w:fldChar w:fldCharType="separate"/>
        </w:r>
        <w:r w:rsidRPr="00233892">
          <w:rPr>
            <w:rStyle w:val="Hyperlink"/>
            <w:lang w:val="en-US"/>
          </w:rPr>
          <w:t>http://tsung.erlang-projects.org/user_manual/configuration.html</w:t>
        </w:r>
        <w:r>
          <w:rPr>
            <w:lang w:val="en-US"/>
          </w:rPr>
          <w:fldChar w:fldCharType="end"/>
        </w:r>
      </w:moveTo>
      <w:moveToRangeEnd w:id="939"/>
    </w:p>
    <w:p w14:paraId="643B4774" w14:textId="51312A32" w:rsidR="00211DC8" w:rsidRDefault="00211DC8" w:rsidP="000455EA">
      <w:pPr>
        <w:rPr>
          <w:ins w:id="1050" w:author="Shivam" w:date="2020-10-28T09:53:00Z"/>
          <w:i/>
          <w:iCs/>
          <w:lang w:val="en-US"/>
        </w:rPr>
      </w:pPr>
    </w:p>
    <w:p w14:paraId="5905BF8F" w14:textId="77777777" w:rsidR="00211DC8" w:rsidRDefault="00211DC8" w:rsidP="00211DC8">
      <w:pPr>
        <w:pStyle w:val="Heading2"/>
        <w:rPr>
          <w:moveTo w:id="1051" w:author="Shivam" w:date="2020-10-28T09:53:00Z"/>
          <w:lang w:val="en-US"/>
        </w:rPr>
      </w:pPr>
      <w:moveToRangeStart w:id="1052" w:author="Shivam" w:date="2020-10-28T09:53:00Z" w:name="move54771242"/>
      <w:moveTo w:id="1053" w:author="Shivam" w:date="2020-10-28T09:53:00Z">
        <w:r>
          <w:rPr>
            <w:lang w:val="en-US"/>
          </w:rPr>
          <w:t>Access collected metrics with Grafana</w:t>
        </w:r>
      </w:moveTo>
    </w:p>
    <w:p w14:paraId="4C92B5CD" w14:textId="77777777" w:rsidR="00211DC8" w:rsidRDefault="00211DC8" w:rsidP="00211DC8">
      <w:pPr>
        <w:pStyle w:val="ListParagraph"/>
        <w:numPr>
          <w:ilvl w:val="0"/>
          <w:numId w:val="6"/>
        </w:numPr>
        <w:rPr>
          <w:moveTo w:id="1054" w:author="Shivam" w:date="2020-10-28T09:53:00Z"/>
        </w:rPr>
      </w:pPr>
      <w:moveTo w:id="1055" w:author="Shivam" w:date="2020-10-28T09:53:00Z">
        <w:r>
          <w:t>Switch context to main cluster (</w:t>
        </w:r>
        <w:r w:rsidRPr="005B5596">
          <w:rPr>
            <w:b/>
            <w:bCs/>
            <w:i/>
            <w:iCs/>
          </w:rPr>
          <w:t>kubectl config use-context cluster1</w:t>
        </w:r>
        <w:r>
          <w:t>)</w:t>
        </w:r>
      </w:moveTo>
    </w:p>
    <w:p w14:paraId="3355660B" w14:textId="77777777" w:rsidR="00211DC8" w:rsidRDefault="00211DC8" w:rsidP="00211DC8">
      <w:pPr>
        <w:pStyle w:val="ListParagraph"/>
        <w:numPr>
          <w:ilvl w:val="0"/>
          <w:numId w:val="6"/>
        </w:numPr>
        <w:rPr>
          <w:moveTo w:id="1056" w:author="Shivam" w:date="2020-10-28T09:53:00Z"/>
        </w:rPr>
      </w:pPr>
      <w:moveTo w:id="1057" w:author="Shivam" w:date="2020-10-28T09:53:00Z">
        <w:r>
          <w:t>Run ”</w:t>
        </w:r>
        <w:r w:rsidRPr="00477748">
          <w:t xml:space="preserve"> </w:t>
        </w:r>
        <w:r w:rsidRPr="005B5596">
          <w:rPr>
            <w:b/>
            <w:bCs/>
            <w:i/>
            <w:iCs/>
          </w:rPr>
          <w:t>istioctl dashboard grafana</w:t>
        </w:r>
        <w:r>
          <w:t>”</w:t>
        </w:r>
      </w:moveTo>
    </w:p>
    <w:p w14:paraId="6E389566" w14:textId="77777777" w:rsidR="00211DC8" w:rsidRDefault="00211DC8" w:rsidP="00211DC8">
      <w:pPr>
        <w:pStyle w:val="ListParagraph"/>
        <w:numPr>
          <w:ilvl w:val="0"/>
          <w:numId w:val="6"/>
        </w:numPr>
        <w:rPr>
          <w:moveTo w:id="1058" w:author="Shivam" w:date="2020-10-28T09:53:00Z"/>
        </w:rPr>
      </w:pPr>
      <w:moveTo w:id="1059" w:author="Shivam" w:date="2020-10-28T09:53:00Z">
        <w:r>
          <w:t>Open the grafana UI on web browser</w:t>
        </w:r>
      </w:moveTo>
    </w:p>
    <w:p w14:paraId="0BC86F5B" w14:textId="77777777" w:rsidR="00211DC8" w:rsidRDefault="00211DC8" w:rsidP="00211DC8">
      <w:pPr>
        <w:pStyle w:val="ListParagraph"/>
        <w:numPr>
          <w:ilvl w:val="0"/>
          <w:numId w:val="6"/>
        </w:numPr>
        <w:rPr>
          <w:moveTo w:id="1060" w:author="Shivam" w:date="2020-10-28T09:53:00Z"/>
        </w:rPr>
      </w:pPr>
      <w:moveTo w:id="1061" w:author="Shivam" w:date="2020-10-28T09:53:00Z">
        <w:r>
          <w:t>Add a custom data source for InfluxDB and set the following properties</w:t>
        </w:r>
      </w:moveTo>
    </w:p>
    <w:p w14:paraId="2364AEEE" w14:textId="77777777" w:rsidR="00211DC8" w:rsidRDefault="00211DC8" w:rsidP="00211DC8">
      <w:pPr>
        <w:pStyle w:val="ListParagraph"/>
        <w:numPr>
          <w:ilvl w:val="1"/>
          <w:numId w:val="6"/>
        </w:numPr>
        <w:rPr>
          <w:moveTo w:id="1062" w:author="Shivam" w:date="2020-10-28T09:53:00Z"/>
        </w:rPr>
      </w:pPr>
      <w:moveTo w:id="1063" w:author="Shivam" w:date="2020-10-28T09:53:00Z">
        <w:r>
          <w:t>Name: influxdb</w:t>
        </w:r>
      </w:moveTo>
    </w:p>
    <w:p w14:paraId="6897B521" w14:textId="77777777" w:rsidR="00211DC8" w:rsidRDefault="00211DC8" w:rsidP="00211DC8">
      <w:pPr>
        <w:pStyle w:val="ListParagraph"/>
        <w:numPr>
          <w:ilvl w:val="1"/>
          <w:numId w:val="6"/>
        </w:numPr>
        <w:rPr>
          <w:moveTo w:id="1064" w:author="Shivam" w:date="2020-10-28T09:53:00Z"/>
        </w:rPr>
      </w:pPr>
      <w:moveTo w:id="1065" w:author="Shivam" w:date="2020-10-28T09:53:00Z">
        <w:r>
          <w:t xml:space="preserve">URL: </w:t>
        </w:r>
        <w:r>
          <w:fldChar w:fldCharType="begin"/>
        </w:r>
        <w:r>
          <w:instrText xml:space="preserve"> HYPERLINK "</w:instrText>
        </w:r>
        <w:r w:rsidRPr="005B5596">
          <w:instrText>http://influxdb.edge-namespace.svc.cluster.local:8086</w:instrText>
        </w:r>
        <w:r>
          <w:instrText xml:space="preserve">" </w:instrText>
        </w:r>
        <w:r>
          <w:fldChar w:fldCharType="separate"/>
        </w:r>
        <w:r w:rsidRPr="00772724">
          <w:rPr>
            <w:rStyle w:val="Hyperlink"/>
          </w:rPr>
          <w:t>http://influxdb.edge-namespace.svc.cluster.local:8086</w:t>
        </w:r>
        <w:r>
          <w:fldChar w:fldCharType="end"/>
        </w:r>
      </w:moveTo>
    </w:p>
    <w:p w14:paraId="1F0C9692" w14:textId="77777777" w:rsidR="00211DC8" w:rsidRDefault="00211DC8" w:rsidP="00211DC8">
      <w:pPr>
        <w:pStyle w:val="ListParagraph"/>
        <w:numPr>
          <w:ilvl w:val="1"/>
          <w:numId w:val="6"/>
        </w:numPr>
        <w:rPr>
          <w:moveTo w:id="1066" w:author="Shivam" w:date="2020-10-28T09:53:00Z"/>
        </w:rPr>
      </w:pPr>
      <w:moveTo w:id="1067" w:author="Shivam" w:date="2020-10-28T09:53:00Z">
        <w:r>
          <w:t>Database: latency</w:t>
        </w:r>
      </w:moveTo>
    </w:p>
    <w:p w14:paraId="40F921E0" w14:textId="77777777" w:rsidR="00211DC8" w:rsidRDefault="00211DC8" w:rsidP="00211DC8">
      <w:pPr>
        <w:pStyle w:val="ListParagraph"/>
        <w:numPr>
          <w:ilvl w:val="1"/>
          <w:numId w:val="6"/>
        </w:numPr>
        <w:rPr>
          <w:moveTo w:id="1068" w:author="Shivam" w:date="2020-10-28T09:53:00Z"/>
        </w:rPr>
      </w:pPr>
      <w:moveTo w:id="1069" w:author="Shivam" w:date="2020-10-28T09:53:00Z">
        <w:r>
          <w:t>User: root</w:t>
        </w:r>
      </w:moveTo>
    </w:p>
    <w:p w14:paraId="3095691D" w14:textId="77777777" w:rsidR="00211DC8" w:rsidRDefault="00211DC8" w:rsidP="00211DC8">
      <w:pPr>
        <w:pStyle w:val="ListParagraph"/>
        <w:numPr>
          <w:ilvl w:val="1"/>
          <w:numId w:val="6"/>
        </w:numPr>
        <w:rPr>
          <w:moveTo w:id="1070" w:author="Shivam" w:date="2020-10-28T09:53:00Z"/>
        </w:rPr>
      </w:pPr>
      <w:moveTo w:id="1071" w:author="Shivam" w:date="2020-10-28T09:53:00Z">
        <w:r>
          <w:t>Password: root</w:t>
        </w:r>
      </w:moveTo>
    </w:p>
    <w:p w14:paraId="6EEE5619" w14:textId="77777777" w:rsidR="00211DC8" w:rsidRDefault="00211DC8" w:rsidP="00211DC8">
      <w:pPr>
        <w:pStyle w:val="ListParagraph"/>
        <w:numPr>
          <w:ilvl w:val="0"/>
          <w:numId w:val="6"/>
        </w:numPr>
        <w:rPr>
          <w:moveTo w:id="1072" w:author="Shivam" w:date="2020-10-28T09:53:00Z"/>
        </w:rPr>
      </w:pPr>
      <w:moveTo w:id="1073" w:author="Shivam" w:date="2020-10-28T09:53:00Z">
        <w:r>
          <w:t xml:space="preserve">Add a custom grafana dashboard using the </w:t>
        </w:r>
        <w:r w:rsidRPr="006739F8">
          <w:rPr>
            <w:b/>
            <w:bCs/>
          </w:rPr>
          <w:t>latency-dashboard.json</w:t>
        </w:r>
        <w:r>
          <w:t xml:space="preserve"> file under </w:t>
        </w:r>
        <w:r w:rsidRPr="006739F8">
          <w:rPr>
            <w:b/>
            <w:bCs/>
          </w:rPr>
          <w:t>grafana</w:t>
        </w:r>
        <w:r>
          <w:t xml:space="preserve"> folder in app-generator</w:t>
        </w:r>
      </w:moveTo>
    </w:p>
    <w:moveToRangeEnd w:id="1052"/>
    <w:p w14:paraId="662CA012" w14:textId="07E832F7" w:rsidR="00211DC8" w:rsidRDefault="00537F0E" w:rsidP="00CD2B4A">
      <w:pPr>
        <w:pStyle w:val="Heading2"/>
        <w:rPr>
          <w:ins w:id="1074" w:author="Shivam Saini" w:date="2020-10-28T09:56:00Z"/>
          <w:lang w:val="en-US"/>
        </w:rPr>
      </w:pPr>
      <w:ins w:id="1075" w:author="Shivam" w:date="2020-10-28T09:54:00Z">
        <w:r>
          <w:rPr>
            <w:lang w:val="en-US"/>
          </w:rPr>
          <w:t xml:space="preserve">Introducing network delays using </w:t>
        </w:r>
        <w:proofErr w:type="spellStart"/>
        <w:r>
          <w:rPr>
            <w:lang w:val="en-US"/>
          </w:rPr>
          <w:t>Pumba</w:t>
        </w:r>
      </w:ins>
      <w:proofErr w:type="spellEnd"/>
    </w:p>
    <w:p w14:paraId="2EF6235B" w14:textId="1FD39703" w:rsidR="00B5571E" w:rsidRPr="009F4C67" w:rsidRDefault="005E12DE" w:rsidP="00CD2B4A">
      <w:pPr>
        <w:rPr>
          <w:ins w:id="1076" w:author="Shivam Saini" w:date="2020-10-28T09:58:00Z"/>
          <w:b/>
          <w:bCs/>
          <w:i/>
          <w:iCs/>
          <w:lang w:val="en-US"/>
          <w:rPrChange w:id="1077" w:author="Shivam Saini" w:date="2020-10-28T10:05:00Z">
            <w:rPr>
              <w:ins w:id="1078" w:author="Shivam Saini" w:date="2020-10-28T09:58:00Z"/>
              <w:b/>
              <w:bCs/>
              <w:lang w:val="en-US"/>
            </w:rPr>
          </w:rPrChange>
        </w:rPr>
      </w:pPr>
      <w:proofErr w:type="spellStart"/>
      <w:ins w:id="1079" w:author="Shivam Saini" w:date="2020-10-28T09:56:00Z">
        <w:r w:rsidRPr="009F4C67">
          <w:rPr>
            <w:i/>
            <w:iCs/>
            <w:lang w:val="en-US"/>
            <w:rPrChange w:id="1080" w:author="Shivam Saini" w:date="2020-10-28T10:05:00Z">
              <w:rPr>
                <w:lang w:val="en-US"/>
              </w:rPr>
            </w:rPrChange>
          </w:rPr>
          <w:t>pumba</w:t>
        </w:r>
        <w:proofErr w:type="spellEnd"/>
        <w:r w:rsidRPr="009F4C67">
          <w:rPr>
            <w:i/>
            <w:iCs/>
            <w:lang w:val="en-US"/>
            <w:rPrChange w:id="1081" w:author="Shivam Saini" w:date="2020-10-28T10:05:00Z">
              <w:rPr>
                <w:lang w:val="en-US"/>
              </w:rPr>
            </w:rPrChange>
          </w:rPr>
          <w:t xml:space="preserve"> </w:t>
        </w:r>
        <w:proofErr w:type="spellStart"/>
        <w:proofErr w:type="gramStart"/>
        <w:r w:rsidRPr="009F4C67">
          <w:rPr>
            <w:i/>
            <w:iCs/>
            <w:lang w:val="en-US"/>
            <w:rPrChange w:id="1082" w:author="Shivam Saini" w:date="2020-10-28T10:05:00Z">
              <w:rPr>
                <w:lang w:val="en-US"/>
              </w:rPr>
            </w:rPrChange>
          </w:rPr>
          <w:t>netem</w:t>
        </w:r>
        <w:proofErr w:type="spellEnd"/>
        <w:r w:rsidRPr="009F4C67">
          <w:rPr>
            <w:i/>
            <w:iCs/>
            <w:lang w:val="en-US"/>
            <w:rPrChange w:id="1083" w:author="Shivam Saini" w:date="2020-10-28T10:05:00Z">
              <w:rPr>
                <w:lang w:val="en-US"/>
              </w:rPr>
            </w:rPrChange>
          </w:rPr>
          <w:t xml:space="preserve">  --</w:t>
        </w:r>
        <w:proofErr w:type="gramEnd"/>
        <w:r w:rsidRPr="009F4C67">
          <w:rPr>
            <w:i/>
            <w:iCs/>
            <w:lang w:val="en-US"/>
            <w:rPrChange w:id="1084" w:author="Shivam Saini" w:date="2020-10-28T10:05:00Z">
              <w:rPr>
                <w:lang w:val="en-US"/>
              </w:rPr>
            </w:rPrChange>
          </w:rPr>
          <w:t xml:space="preserve">duration 5m --target </w:t>
        </w:r>
      </w:ins>
      <w:proofErr w:type="spellStart"/>
      <w:ins w:id="1085" w:author="Shivam Saini" w:date="2020-10-28T09:57:00Z">
        <w:r w:rsidRPr="009F4C67">
          <w:rPr>
            <w:b/>
            <w:bCs/>
            <w:i/>
            <w:iCs/>
            <w:lang w:val="en-US"/>
            <w:rPrChange w:id="1086" w:author="Shivam Saini" w:date="2020-10-28T10:05:00Z">
              <w:rPr>
                <w:i/>
                <w:iCs/>
                <w:lang w:val="en-US"/>
              </w:rPr>
            </w:rPrChange>
          </w:rPr>
          <w:t>target_IP</w:t>
        </w:r>
      </w:ins>
      <w:proofErr w:type="spellEnd"/>
      <w:ins w:id="1087" w:author="Shivam Saini" w:date="2020-10-28T09:56:00Z">
        <w:r w:rsidRPr="009F4C67">
          <w:rPr>
            <w:i/>
            <w:iCs/>
            <w:lang w:val="en-US"/>
            <w:rPrChange w:id="1088" w:author="Shivam Saini" w:date="2020-10-28T10:05:00Z">
              <w:rPr>
                <w:lang w:val="en-US"/>
              </w:rPr>
            </w:rPrChange>
          </w:rPr>
          <w:t xml:space="preserve"> delay --time </w:t>
        </w:r>
      </w:ins>
      <w:proofErr w:type="spellStart"/>
      <w:ins w:id="1089" w:author="Shivam Saini" w:date="2020-10-28T09:57:00Z">
        <w:r w:rsidR="00663521" w:rsidRPr="009F4C67">
          <w:rPr>
            <w:b/>
            <w:bCs/>
            <w:i/>
            <w:iCs/>
            <w:lang w:val="en-US"/>
            <w:rPrChange w:id="1090" w:author="Shivam Saini" w:date="2020-10-28T10:05:00Z">
              <w:rPr>
                <w:lang w:val="en-US"/>
              </w:rPr>
            </w:rPrChange>
          </w:rPr>
          <w:t>time_ms</w:t>
        </w:r>
      </w:ins>
      <w:proofErr w:type="spellEnd"/>
      <w:ins w:id="1091" w:author="Shivam Saini" w:date="2020-10-28T09:56:00Z">
        <w:r w:rsidRPr="009F4C67">
          <w:rPr>
            <w:i/>
            <w:iCs/>
            <w:lang w:val="en-US"/>
            <w:rPrChange w:id="1092" w:author="Shivam Saini" w:date="2020-10-28T10:05:00Z">
              <w:rPr>
                <w:lang w:val="en-US"/>
              </w:rPr>
            </w:rPrChange>
          </w:rPr>
          <w:t xml:space="preserve"> containers </w:t>
        </w:r>
      </w:ins>
      <w:proofErr w:type="spellStart"/>
      <w:ins w:id="1093" w:author="Shivam Saini" w:date="2020-10-28T10:04:00Z">
        <w:r w:rsidR="00555A2E" w:rsidRPr="009F4C67">
          <w:rPr>
            <w:b/>
            <w:bCs/>
            <w:i/>
            <w:iCs/>
            <w:lang w:val="en-US"/>
            <w:rPrChange w:id="1094" w:author="Shivam Saini" w:date="2020-10-28T10:05:00Z">
              <w:rPr>
                <w:b/>
                <w:bCs/>
                <w:lang w:val="en-US"/>
              </w:rPr>
            </w:rPrChange>
          </w:rPr>
          <w:t>source_container</w:t>
        </w:r>
      </w:ins>
      <w:proofErr w:type="spellEnd"/>
    </w:p>
    <w:p w14:paraId="56A277EE" w14:textId="77777777" w:rsidR="009F4C67" w:rsidRDefault="009F4C67" w:rsidP="00CD2B4A">
      <w:pPr>
        <w:rPr>
          <w:ins w:id="1095" w:author="Shivam Saini" w:date="2020-10-28T10:05:00Z"/>
          <w:lang w:val="en-US"/>
        </w:rPr>
      </w:pPr>
    </w:p>
    <w:p w14:paraId="3EA37CAE" w14:textId="20A4356E" w:rsidR="00B5571E" w:rsidRPr="009F4C67" w:rsidRDefault="00B5571E" w:rsidP="00CD2B4A">
      <w:pPr>
        <w:rPr>
          <w:ins w:id="1096" w:author="Shivam Saini" w:date="2020-10-28T09:58:00Z"/>
          <w:lang w:val="en-US"/>
          <w:rPrChange w:id="1097" w:author="Shivam Saini" w:date="2020-10-28T10:05:00Z">
            <w:rPr>
              <w:ins w:id="1098" w:author="Shivam Saini" w:date="2020-10-28T09:58:00Z"/>
              <w:b/>
              <w:bCs/>
              <w:lang w:val="en-US"/>
            </w:rPr>
          </w:rPrChange>
        </w:rPr>
      </w:pPr>
      <w:ins w:id="1099" w:author="Shivam Saini" w:date="2020-10-28T09:58:00Z">
        <w:r w:rsidRPr="009F4C67">
          <w:rPr>
            <w:lang w:val="en-US"/>
            <w:rPrChange w:id="1100" w:author="Shivam Saini" w:date="2020-10-28T10:05:00Z">
              <w:rPr>
                <w:b/>
                <w:bCs/>
                <w:lang w:val="en-US"/>
              </w:rPr>
            </w:rPrChange>
          </w:rPr>
          <w:lastRenderedPageBreak/>
          <w:t>where</w:t>
        </w:r>
      </w:ins>
    </w:p>
    <w:p w14:paraId="4B91C2E1" w14:textId="59FED7A8" w:rsidR="00B5571E" w:rsidRDefault="00B5571E" w:rsidP="00CD2B4A">
      <w:pPr>
        <w:rPr>
          <w:ins w:id="1101" w:author="Shivam Saini" w:date="2020-10-28T09:59:00Z"/>
          <w:lang w:val="en-US"/>
        </w:rPr>
      </w:pPr>
      <w:proofErr w:type="spellStart"/>
      <w:ins w:id="1102" w:author="Shivam Saini" w:date="2020-10-28T09:58:00Z">
        <w:r>
          <w:rPr>
            <w:lang w:val="en-US"/>
          </w:rPr>
          <w:t>target_IP</w:t>
        </w:r>
        <w:proofErr w:type="spellEnd"/>
        <w:r>
          <w:rPr>
            <w:lang w:val="en-US"/>
          </w:rPr>
          <w:t xml:space="preserve"> is the IP of the </w:t>
        </w:r>
        <w:proofErr w:type="spellStart"/>
        <w:r>
          <w:rPr>
            <w:lang w:val="en-US"/>
          </w:rPr>
          <w:t>istio</w:t>
        </w:r>
        <w:proofErr w:type="spellEnd"/>
        <w:r w:rsidR="002F4413">
          <w:rPr>
            <w:lang w:val="en-US"/>
          </w:rPr>
          <w:t xml:space="preserve"> i</w:t>
        </w:r>
      </w:ins>
      <w:ins w:id="1103" w:author="Shivam Saini" w:date="2020-10-28T09:59:00Z">
        <w:r w:rsidR="002F4413">
          <w:rPr>
            <w:lang w:val="en-US"/>
          </w:rPr>
          <w:t>ngress gateway of the target cluster container</w:t>
        </w:r>
      </w:ins>
      <w:ins w:id="1104" w:author="Shivam Saini" w:date="2020-10-28T10:03:00Z">
        <w:r w:rsidR="000E4DCC">
          <w:rPr>
            <w:lang w:val="en-US"/>
          </w:rPr>
          <w:t xml:space="preserve"> whose incoming traffic </w:t>
        </w:r>
      </w:ins>
      <w:ins w:id="1105" w:author="Shivam Saini" w:date="2020-10-28T10:05:00Z">
        <w:r w:rsidR="009F4C67">
          <w:rPr>
            <w:lang w:val="en-US"/>
          </w:rPr>
          <w:t xml:space="preserve">from </w:t>
        </w:r>
        <w:proofErr w:type="spellStart"/>
        <w:r w:rsidR="009F4C67">
          <w:rPr>
            <w:lang w:val="en-US"/>
          </w:rPr>
          <w:t>source_container</w:t>
        </w:r>
      </w:ins>
      <w:ins w:id="1106" w:author="Shivam Saini" w:date="2020-10-28T10:03:00Z">
        <w:r w:rsidR="000E4DCC">
          <w:rPr>
            <w:lang w:val="en-US"/>
          </w:rPr>
          <w:t>will</w:t>
        </w:r>
        <w:proofErr w:type="spellEnd"/>
        <w:r w:rsidR="000E4DCC">
          <w:rPr>
            <w:lang w:val="en-US"/>
          </w:rPr>
          <w:t xml:space="preserve"> have t</w:t>
        </w:r>
      </w:ins>
      <w:ins w:id="1107" w:author="Shivam Saini" w:date="2020-10-28T10:04:00Z">
        <w:r w:rsidR="00555A2E">
          <w:rPr>
            <w:lang w:val="en-US"/>
          </w:rPr>
          <w:t xml:space="preserve">he specified latency </w:t>
        </w:r>
      </w:ins>
    </w:p>
    <w:p w14:paraId="0D1DC103" w14:textId="6A053011" w:rsidR="002F4413" w:rsidRDefault="002F4413" w:rsidP="00CD2B4A">
      <w:pPr>
        <w:rPr>
          <w:ins w:id="1108" w:author="Shivam Saini" w:date="2020-10-28T10:01:00Z"/>
          <w:lang w:val="en-US"/>
        </w:rPr>
      </w:pPr>
      <w:proofErr w:type="spellStart"/>
      <w:ins w:id="1109" w:author="Shivam Saini" w:date="2020-10-28T09:59:00Z">
        <w:r>
          <w:rPr>
            <w:lang w:val="en-US"/>
          </w:rPr>
          <w:t>time_ms</w:t>
        </w:r>
        <w:proofErr w:type="spellEnd"/>
        <w:r>
          <w:rPr>
            <w:lang w:val="en-US"/>
          </w:rPr>
          <w:t xml:space="preserve"> is the </w:t>
        </w:r>
      </w:ins>
      <w:ins w:id="1110" w:author="Shivam Saini" w:date="2020-10-28T10:00:00Z">
        <w:r w:rsidR="00F96D76">
          <w:rPr>
            <w:lang w:val="en-US"/>
          </w:rPr>
          <w:t xml:space="preserve">latency </w:t>
        </w:r>
      </w:ins>
      <w:ins w:id="1111" w:author="Shivam Saini" w:date="2020-10-28T09:59:00Z">
        <w:r>
          <w:rPr>
            <w:lang w:val="en-US"/>
          </w:rPr>
          <w:t xml:space="preserve">time </w:t>
        </w:r>
      </w:ins>
      <w:ins w:id="1112" w:author="Shivam Saini" w:date="2020-10-28T10:00:00Z">
        <w:r w:rsidR="00F96D76">
          <w:rPr>
            <w:lang w:val="en-US"/>
          </w:rPr>
          <w:t>in milliseconds</w:t>
        </w:r>
      </w:ins>
    </w:p>
    <w:p w14:paraId="6411D929" w14:textId="5F1261D2" w:rsidR="00034AD1" w:rsidRDefault="00555A2E" w:rsidP="00CD2B4A">
      <w:pPr>
        <w:rPr>
          <w:ins w:id="1113" w:author="Shivam Saini" w:date="2020-10-28T10:06:00Z"/>
          <w:lang w:val="en-US"/>
        </w:rPr>
      </w:pPr>
      <w:proofErr w:type="spellStart"/>
      <w:ins w:id="1114" w:author="Shivam Saini" w:date="2020-10-28T10:04:00Z">
        <w:r>
          <w:rPr>
            <w:lang w:val="en-US"/>
          </w:rPr>
          <w:t>source_container</w:t>
        </w:r>
      </w:ins>
      <w:proofErr w:type="spellEnd"/>
      <w:ins w:id="1115" w:author="Shivam Saini" w:date="2020-10-28T10:01:00Z">
        <w:r w:rsidR="00034AD1">
          <w:rPr>
            <w:lang w:val="en-US"/>
          </w:rPr>
          <w:t xml:space="preserve"> is the name of the </w:t>
        </w:r>
      </w:ins>
      <w:ins w:id="1116" w:author="Shivam Saini" w:date="2020-10-28T10:02:00Z">
        <w:r w:rsidR="00034AD1">
          <w:rPr>
            <w:lang w:val="en-US"/>
          </w:rPr>
          <w:t xml:space="preserve">source container </w:t>
        </w:r>
        <w:r w:rsidR="006E1AA4">
          <w:rPr>
            <w:lang w:val="en-US"/>
          </w:rPr>
          <w:t xml:space="preserve">whose outgoing traffic </w:t>
        </w:r>
      </w:ins>
      <w:ins w:id="1117" w:author="Shivam Saini" w:date="2020-10-28T10:04:00Z">
        <w:r>
          <w:rPr>
            <w:lang w:val="en-US"/>
          </w:rPr>
          <w:t xml:space="preserve">to </w:t>
        </w:r>
        <w:proofErr w:type="spellStart"/>
        <w:r>
          <w:rPr>
            <w:lang w:val="en-US"/>
          </w:rPr>
          <w:t>target</w:t>
        </w:r>
        <w:r w:rsidR="009F4C67">
          <w:rPr>
            <w:lang w:val="en-US"/>
          </w:rPr>
          <w:t>_IP</w:t>
        </w:r>
        <w:proofErr w:type="spellEnd"/>
        <w:r w:rsidR="009F4C67">
          <w:rPr>
            <w:lang w:val="en-US"/>
          </w:rPr>
          <w:t xml:space="preserve"> </w:t>
        </w:r>
      </w:ins>
      <w:ins w:id="1118" w:author="Shivam Saini" w:date="2020-10-28T10:02:00Z">
        <w:r w:rsidR="006E1AA4">
          <w:rPr>
            <w:lang w:val="en-US"/>
          </w:rPr>
          <w:t xml:space="preserve">will have the </w:t>
        </w:r>
      </w:ins>
      <w:ins w:id="1119" w:author="Shivam Saini" w:date="2020-10-28T10:03:00Z">
        <w:r w:rsidR="000E4DCC">
          <w:rPr>
            <w:lang w:val="en-US"/>
          </w:rPr>
          <w:t>specified</w:t>
        </w:r>
      </w:ins>
      <w:ins w:id="1120" w:author="Shivam Saini" w:date="2020-10-28T10:02:00Z">
        <w:r w:rsidR="006E1AA4">
          <w:rPr>
            <w:lang w:val="en-US"/>
          </w:rPr>
          <w:t xml:space="preserve"> latency</w:t>
        </w:r>
      </w:ins>
    </w:p>
    <w:p w14:paraId="5F3FA11C" w14:textId="43B4824B" w:rsidR="00937FBB" w:rsidRDefault="00937FBB" w:rsidP="00CD2B4A">
      <w:pPr>
        <w:rPr>
          <w:ins w:id="1121" w:author="Shivam Saini" w:date="2020-10-28T10:05:00Z"/>
          <w:lang w:val="en-US"/>
        </w:rPr>
      </w:pPr>
      <w:ins w:id="1122" w:author="Shivam Saini" w:date="2020-10-28T10:06:00Z">
        <w:r>
          <w:rPr>
            <w:lang w:val="en-US"/>
          </w:rPr>
          <w:t xml:space="preserve">duration is the time for which the network latency will be </w:t>
        </w:r>
        <w:r w:rsidR="00D20005">
          <w:rPr>
            <w:lang w:val="en-US"/>
          </w:rPr>
          <w:t>introduced</w:t>
        </w:r>
      </w:ins>
    </w:p>
    <w:p w14:paraId="5EA401EB" w14:textId="54EA6CEF" w:rsidR="00937FBB" w:rsidRDefault="00937FBB" w:rsidP="00CD2B4A">
      <w:pPr>
        <w:rPr>
          <w:ins w:id="1123" w:author="Shivam Saini" w:date="2020-10-28T10:05:00Z"/>
          <w:lang w:val="en-US"/>
        </w:rPr>
      </w:pPr>
    </w:p>
    <w:p w14:paraId="4062017D" w14:textId="16969F80" w:rsidR="00937FBB" w:rsidRDefault="00937FBB" w:rsidP="00CD2B4A">
      <w:pPr>
        <w:rPr>
          <w:ins w:id="1124" w:author="Shivam Saini" w:date="2020-10-28T13:07:00Z"/>
          <w:lang w:val="en-US"/>
        </w:rPr>
      </w:pPr>
      <w:ins w:id="1125" w:author="Shivam Saini" w:date="2020-10-28T10:05:00Z">
        <w:r>
          <w:rPr>
            <w:lang w:val="en-US"/>
          </w:rPr>
          <w:t xml:space="preserve">Note: </w:t>
        </w:r>
      </w:ins>
      <w:ins w:id="1126" w:author="Shivam Saini" w:date="2020-10-28T10:06:00Z">
        <w:r w:rsidR="00D20005">
          <w:rPr>
            <w:lang w:val="en-US"/>
          </w:rPr>
          <w:t xml:space="preserve">If </w:t>
        </w:r>
        <w:proofErr w:type="spellStart"/>
        <w:r w:rsidR="00D20005">
          <w:rPr>
            <w:lang w:val="en-US"/>
          </w:rPr>
          <w:t>target_IP</w:t>
        </w:r>
        <w:proofErr w:type="spellEnd"/>
        <w:r w:rsidR="00D20005">
          <w:rPr>
            <w:lang w:val="en-US"/>
          </w:rPr>
          <w:t xml:space="preserve"> is not specified, all the outgoing traffic from </w:t>
        </w:r>
        <w:proofErr w:type="spellStart"/>
        <w:r w:rsidR="00D20005">
          <w:rPr>
            <w:lang w:val="en-US"/>
          </w:rPr>
          <w:t>source_container</w:t>
        </w:r>
        <w:proofErr w:type="spellEnd"/>
        <w:r w:rsidR="00D20005">
          <w:rPr>
            <w:lang w:val="en-US"/>
          </w:rPr>
          <w:t xml:space="preserve"> will have the spec</w:t>
        </w:r>
      </w:ins>
      <w:ins w:id="1127" w:author="Shivam Saini" w:date="2020-10-28T10:07:00Z">
        <w:r w:rsidR="00D20005">
          <w:rPr>
            <w:lang w:val="en-US"/>
          </w:rPr>
          <w:t xml:space="preserve">ified </w:t>
        </w:r>
        <w:proofErr w:type="spellStart"/>
        <w:r w:rsidR="00D20005">
          <w:rPr>
            <w:lang w:val="en-US"/>
          </w:rPr>
          <w:t>latencty</w:t>
        </w:r>
      </w:ins>
      <w:proofErr w:type="spellEnd"/>
    </w:p>
    <w:p w14:paraId="04EE9BFC" w14:textId="77777777" w:rsidR="00036125" w:rsidRDefault="00036125" w:rsidP="00CD2B4A">
      <w:pPr>
        <w:rPr>
          <w:ins w:id="1128" w:author="Shivam Saini" w:date="2020-10-28T13:07:00Z"/>
          <w:lang w:val="en-US"/>
        </w:rPr>
      </w:pPr>
    </w:p>
    <w:p w14:paraId="24EAFBD7" w14:textId="77777777" w:rsidR="00036125" w:rsidRDefault="00036125" w:rsidP="00CD2B4A">
      <w:pPr>
        <w:rPr>
          <w:ins w:id="1129" w:author="Shivam Saini" w:date="2020-10-28T13:07:00Z"/>
          <w:lang w:val="en-US"/>
        </w:rPr>
      </w:pPr>
    </w:p>
    <w:p w14:paraId="6394873F" w14:textId="13F0225A" w:rsidR="00036125" w:rsidDel="001E1C59" w:rsidRDefault="00036125" w:rsidP="00DC4088">
      <w:pPr>
        <w:pStyle w:val="Heading2"/>
        <w:rPr>
          <w:ins w:id="1130" w:author="Shivam Saini" w:date="2020-10-28T13:28:00Z"/>
          <w:moveFrom w:id="1131" w:author="Shivam" w:date="2020-10-28T15:45:00Z"/>
          <w:lang w:val="en-US"/>
        </w:rPr>
      </w:pPr>
      <w:moveFromRangeStart w:id="1132" w:author="Shivam" w:date="2020-10-28T15:45:00Z" w:name="move54792354"/>
      <w:moveFrom w:id="1133" w:author="Shivam" w:date="2020-10-28T15:45:00Z">
        <w:ins w:id="1134" w:author="Shivam Saini" w:date="2020-10-28T13:07:00Z">
          <w:r w:rsidDel="001E1C59">
            <w:rPr>
              <w:lang w:val="en-US"/>
            </w:rPr>
            <w:t>Tsung conf</w:t>
          </w:r>
          <w:r w:rsidR="00DC4088" w:rsidDel="001E1C59">
            <w:rPr>
              <w:lang w:val="en-US"/>
            </w:rPr>
            <w:t>.xml file</w:t>
          </w:r>
        </w:ins>
      </w:moveFrom>
    </w:p>
    <w:p w14:paraId="7367A947" w14:textId="4262EB4C" w:rsidR="00E41B73" w:rsidDel="001E1C59" w:rsidRDefault="00E41B73" w:rsidP="00E41B73">
      <w:pPr>
        <w:rPr>
          <w:ins w:id="1135" w:author="Shivam Saini" w:date="2020-10-28T13:29:00Z"/>
          <w:moveFrom w:id="1136" w:author="Shivam" w:date="2020-10-28T15:45:00Z"/>
          <w:lang w:val="en-US"/>
        </w:rPr>
      </w:pPr>
      <w:moveFrom w:id="1137" w:author="Shivam" w:date="2020-10-28T15:45:00Z">
        <w:ins w:id="1138" w:author="Shivam Saini" w:date="2020-10-28T13:28:00Z">
          <w:r w:rsidDel="001E1C59">
            <w:rPr>
              <w:lang w:val="en-US"/>
            </w:rPr>
            <w:t xml:space="preserve">Tsung is used </w:t>
          </w:r>
          <w:r w:rsidR="00FE222A" w:rsidDel="001E1C59">
            <w:rPr>
              <w:lang w:val="en-US"/>
            </w:rPr>
            <w:t>for load testing the server</w:t>
          </w:r>
        </w:ins>
        <w:ins w:id="1139" w:author="Shivam Saini" w:date="2020-10-28T13:29:00Z">
          <w:r w:rsidR="005522E4" w:rsidDel="001E1C59">
            <w:rPr>
              <w:lang w:val="en-US"/>
            </w:rPr>
            <w:t>. The syntax for running tsung is</w:t>
          </w:r>
        </w:ins>
      </w:moveFrom>
    </w:p>
    <w:p w14:paraId="5900E5E9" w14:textId="234054D3" w:rsidR="005522E4" w:rsidRPr="005522E4" w:rsidDel="001E1C59" w:rsidRDefault="005522E4">
      <w:pPr>
        <w:rPr>
          <w:ins w:id="1140" w:author="Shivam Saini" w:date="2020-10-28T13:08:00Z"/>
          <w:moveFrom w:id="1141" w:author="Shivam" w:date="2020-10-28T15:45:00Z"/>
          <w:b/>
          <w:bCs/>
          <w:i/>
          <w:iCs/>
          <w:lang w:val="en-US"/>
          <w:rPrChange w:id="1142" w:author="Shivam Saini" w:date="2020-10-28T13:30:00Z">
            <w:rPr>
              <w:ins w:id="1143" w:author="Shivam Saini" w:date="2020-10-28T13:08:00Z"/>
              <w:moveFrom w:id="1144" w:author="Shivam" w:date="2020-10-28T15:45:00Z"/>
              <w:lang w:val="en-US"/>
            </w:rPr>
          </w:rPrChange>
        </w:rPr>
        <w:pPrChange w:id="1145" w:author="Shivam Saini" w:date="2020-10-28T13:28:00Z">
          <w:pPr>
            <w:pStyle w:val="Heading2"/>
          </w:pPr>
        </w:pPrChange>
      </w:pPr>
      <w:moveFrom w:id="1146" w:author="Shivam" w:date="2020-10-28T15:45:00Z">
        <w:ins w:id="1147" w:author="Shivam Saini" w:date="2020-10-28T13:29:00Z">
          <w:r w:rsidRPr="005522E4" w:rsidDel="001E1C59">
            <w:rPr>
              <w:b/>
              <w:bCs/>
              <w:i/>
              <w:iCs/>
              <w:lang w:val="en-US"/>
              <w:rPrChange w:id="1148" w:author="Shivam Saini" w:date="2020-10-28T13:30:00Z">
                <w:rPr>
                  <w:lang w:val="en-US"/>
                </w:rPr>
              </w:rPrChange>
            </w:rPr>
            <w:t>tsung -f conf.xml -k start</w:t>
          </w:r>
        </w:ins>
      </w:moveFrom>
    </w:p>
    <w:p w14:paraId="5241F522" w14:textId="2E58782A" w:rsidR="00642506" w:rsidDel="001E1C59" w:rsidRDefault="005522E4" w:rsidP="00642506">
      <w:pPr>
        <w:rPr>
          <w:ins w:id="1149" w:author="Shivam Saini" w:date="2020-10-28T13:08:00Z"/>
          <w:moveFrom w:id="1150" w:author="Shivam" w:date="2020-10-28T15:45:00Z"/>
          <w:lang w:val="en-US"/>
        </w:rPr>
      </w:pPr>
      <w:moveFrom w:id="1151" w:author="Shivam" w:date="2020-10-28T15:45:00Z">
        <w:ins w:id="1152" w:author="Shivam Saini" w:date="2020-10-28T13:29:00Z">
          <w:r w:rsidDel="001E1C59">
            <w:rPr>
              <w:lang w:val="en-US"/>
            </w:rPr>
            <w:t xml:space="preserve">where conf.xml is the configuration file used by tsung and should be </w:t>
          </w:r>
        </w:ins>
        <w:ins w:id="1153" w:author="Shivam Saini" w:date="2020-10-28T13:30:00Z">
          <w:r w:rsidDel="001E1C59">
            <w:rPr>
              <w:lang w:val="en-US"/>
            </w:rPr>
            <w:t xml:space="preserve">present in the current directory. </w:t>
          </w:r>
        </w:ins>
        <w:ins w:id="1154" w:author="Shivam Saini" w:date="2020-10-28T13:08:00Z">
          <w:r w:rsidR="00642506" w:rsidDel="001E1C59">
            <w:rPr>
              <w:lang w:val="en-US"/>
            </w:rPr>
            <w:t xml:space="preserve">A tsung conf file </w:t>
          </w:r>
          <w:r w:rsidR="004D0256" w:rsidDel="001E1C59">
            <w:rPr>
              <w:lang w:val="en-US"/>
            </w:rPr>
            <w:t>migh</w:t>
          </w:r>
        </w:ins>
        <w:ins w:id="1155" w:author="Shivam Saini" w:date="2020-10-28T13:09:00Z">
          <w:r w:rsidR="004D0256" w:rsidDel="001E1C59">
            <w:rPr>
              <w:lang w:val="en-US"/>
            </w:rPr>
            <w:t>t look like the fol</w:t>
          </w:r>
        </w:ins>
        <w:ins w:id="1156" w:author="Shivam Saini" w:date="2020-10-28T13:10:00Z">
          <w:r w:rsidR="00F75DC4" w:rsidDel="001E1C59">
            <w:rPr>
              <w:lang w:val="en-US"/>
            </w:rPr>
            <w:t xml:space="preserve">lowing. </w:t>
          </w:r>
        </w:ins>
      </w:moveFrom>
    </w:p>
    <w:p w14:paraId="2E93E070" w14:textId="60EAC2E0" w:rsidR="00642506" w:rsidRPr="00642506" w:rsidDel="001E1C59" w:rsidRDefault="00642506">
      <w:pPr>
        <w:rPr>
          <w:ins w:id="1157" w:author="Shivam Saini" w:date="2020-10-28T13:07:00Z"/>
          <w:moveFrom w:id="1158" w:author="Shivam" w:date="2020-10-28T15:45:00Z"/>
          <w:lang w:val="en-US"/>
          <w:rPrChange w:id="1159" w:author="Shivam Saini" w:date="2020-10-28T13:08:00Z">
            <w:rPr>
              <w:ins w:id="1160" w:author="Shivam Saini" w:date="2020-10-28T13:07:00Z"/>
              <w:moveFrom w:id="1161" w:author="Shivam" w:date="2020-10-28T15:45:00Z"/>
              <w:lang w:val="en-US"/>
            </w:rPr>
          </w:rPrChange>
        </w:rPr>
        <w:pPrChange w:id="1162" w:author="Shivam Saini" w:date="2020-10-28T13:08:00Z">
          <w:pPr>
            <w:pStyle w:val="Heading2"/>
          </w:pPr>
        </w:pPrChange>
      </w:pPr>
    </w:p>
    <w:p w14:paraId="39248B1C" w14:textId="378242C9" w:rsidR="00D43D9F" w:rsidRPr="007C08EA" w:rsidDel="001E1C59" w:rsidRDefault="00D43D9F">
      <w:pPr>
        <w:spacing w:after="0"/>
        <w:rPr>
          <w:ins w:id="1163" w:author="Shivam Saini" w:date="2020-10-28T13:08:00Z"/>
          <w:moveFrom w:id="1164" w:author="Shivam" w:date="2020-10-28T15:45:00Z"/>
          <w:b/>
          <w:bCs/>
          <w:lang w:val="en-US"/>
          <w:rPrChange w:id="1165" w:author="Shivam Saini" w:date="2020-10-28T13:14:00Z">
            <w:rPr>
              <w:ins w:id="1166" w:author="Shivam Saini" w:date="2020-10-28T13:08:00Z"/>
              <w:moveFrom w:id="1167" w:author="Shivam" w:date="2020-10-28T15:45:00Z"/>
              <w:lang w:val="en-US"/>
            </w:rPr>
          </w:rPrChange>
        </w:rPr>
        <w:pPrChange w:id="1168" w:author="Shivam Saini" w:date="2020-10-28T13:08:00Z">
          <w:pPr/>
        </w:pPrChange>
      </w:pPr>
      <w:moveFrom w:id="1169" w:author="Shivam" w:date="2020-10-28T15:45:00Z">
        <w:ins w:id="1170" w:author="Shivam Saini" w:date="2020-10-28T13:08:00Z">
          <w:r w:rsidRPr="007C08EA" w:rsidDel="001E1C59">
            <w:rPr>
              <w:b/>
              <w:bCs/>
              <w:lang w:val="en-US"/>
              <w:rPrChange w:id="1171" w:author="Shivam Saini" w:date="2020-10-28T13:14:00Z">
                <w:rPr>
                  <w:lang w:val="en-US"/>
                </w:rPr>
              </w:rPrChange>
            </w:rPr>
            <w:t>&lt;?xml version="1.0"?&gt;</w:t>
          </w:r>
        </w:ins>
      </w:moveFrom>
    </w:p>
    <w:p w14:paraId="49F97BA6" w14:textId="1A4055DD" w:rsidR="00D43D9F" w:rsidRPr="007C08EA" w:rsidDel="001E1C59" w:rsidRDefault="00D43D9F">
      <w:pPr>
        <w:spacing w:after="0"/>
        <w:rPr>
          <w:ins w:id="1172" w:author="Shivam Saini" w:date="2020-10-28T13:08:00Z"/>
          <w:moveFrom w:id="1173" w:author="Shivam" w:date="2020-10-28T15:45:00Z"/>
          <w:b/>
          <w:bCs/>
          <w:lang w:val="en-US"/>
          <w:rPrChange w:id="1174" w:author="Shivam Saini" w:date="2020-10-28T13:14:00Z">
            <w:rPr>
              <w:ins w:id="1175" w:author="Shivam Saini" w:date="2020-10-28T13:08:00Z"/>
              <w:moveFrom w:id="1176" w:author="Shivam" w:date="2020-10-28T15:45:00Z"/>
              <w:lang w:val="en-US"/>
            </w:rPr>
          </w:rPrChange>
        </w:rPr>
        <w:pPrChange w:id="1177" w:author="Shivam Saini" w:date="2020-10-28T13:08:00Z">
          <w:pPr/>
        </w:pPrChange>
      </w:pPr>
      <w:moveFrom w:id="1178" w:author="Shivam" w:date="2020-10-28T15:45:00Z">
        <w:ins w:id="1179" w:author="Shivam Saini" w:date="2020-10-28T13:08:00Z">
          <w:r w:rsidRPr="007C08EA" w:rsidDel="001E1C59">
            <w:rPr>
              <w:b/>
              <w:bCs/>
              <w:lang w:val="en-US"/>
              <w:rPrChange w:id="1180" w:author="Shivam Saini" w:date="2020-10-28T13:14:00Z">
                <w:rPr>
                  <w:lang w:val="en-US"/>
                </w:rPr>
              </w:rPrChange>
            </w:rPr>
            <w:t>&lt;!DOCTYPE tsung SYSTEM "/usr/local/share/tsung/tsung-1.0.dtd" [] &gt;</w:t>
          </w:r>
        </w:ins>
      </w:moveFrom>
    </w:p>
    <w:p w14:paraId="03097E47" w14:textId="107AD7EB" w:rsidR="00D43D9F" w:rsidRPr="007C08EA" w:rsidDel="001E1C59" w:rsidRDefault="00D43D9F">
      <w:pPr>
        <w:spacing w:after="0"/>
        <w:rPr>
          <w:ins w:id="1181" w:author="Shivam Saini" w:date="2020-10-28T13:08:00Z"/>
          <w:moveFrom w:id="1182" w:author="Shivam" w:date="2020-10-28T15:45:00Z"/>
          <w:b/>
          <w:bCs/>
          <w:lang w:val="en-US"/>
          <w:rPrChange w:id="1183" w:author="Shivam Saini" w:date="2020-10-28T13:14:00Z">
            <w:rPr>
              <w:ins w:id="1184" w:author="Shivam Saini" w:date="2020-10-28T13:08:00Z"/>
              <w:moveFrom w:id="1185" w:author="Shivam" w:date="2020-10-28T15:45:00Z"/>
              <w:lang w:val="en-US"/>
            </w:rPr>
          </w:rPrChange>
        </w:rPr>
        <w:pPrChange w:id="1186" w:author="Shivam Saini" w:date="2020-10-28T13:08:00Z">
          <w:pPr/>
        </w:pPrChange>
      </w:pPr>
      <w:moveFrom w:id="1187" w:author="Shivam" w:date="2020-10-28T15:45:00Z">
        <w:ins w:id="1188" w:author="Shivam Saini" w:date="2020-10-28T13:08:00Z">
          <w:r w:rsidRPr="007C08EA" w:rsidDel="001E1C59">
            <w:rPr>
              <w:b/>
              <w:bCs/>
              <w:lang w:val="en-US"/>
              <w:rPrChange w:id="1189" w:author="Shivam Saini" w:date="2020-10-28T13:14:00Z">
                <w:rPr>
                  <w:lang w:val="en-US"/>
                </w:rPr>
              </w:rPrChange>
            </w:rPr>
            <w:t>&lt;tsung loglevel="notice"&gt;</w:t>
          </w:r>
        </w:ins>
      </w:moveFrom>
    </w:p>
    <w:p w14:paraId="1E3E1DA5" w14:textId="3B334F12" w:rsidR="00D43D9F" w:rsidRPr="007C08EA" w:rsidDel="001E1C59" w:rsidRDefault="00D43D9F">
      <w:pPr>
        <w:spacing w:after="0"/>
        <w:rPr>
          <w:ins w:id="1190" w:author="Shivam Saini" w:date="2020-10-28T13:08:00Z"/>
          <w:moveFrom w:id="1191" w:author="Shivam" w:date="2020-10-28T15:45:00Z"/>
          <w:b/>
          <w:bCs/>
          <w:lang w:val="en-US"/>
          <w:rPrChange w:id="1192" w:author="Shivam Saini" w:date="2020-10-28T13:14:00Z">
            <w:rPr>
              <w:ins w:id="1193" w:author="Shivam Saini" w:date="2020-10-28T13:08:00Z"/>
              <w:moveFrom w:id="1194" w:author="Shivam" w:date="2020-10-28T15:45:00Z"/>
              <w:lang w:val="en-US"/>
            </w:rPr>
          </w:rPrChange>
        </w:rPr>
        <w:pPrChange w:id="1195" w:author="Shivam Saini" w:date="2020-10-28T13:08:00Z">
          <w:pPr/>
        </w:pPrChange>
      </w:pPr>
    </w:p>
    <w:p w14:paraId="50041118" w14:textId="2776A1AD" w:rsidR="00D43D9F" w:rsidRPr="007C08EA" w:rsidDel="001E1C59" w:rsidRDefault="00D43D9F">
      <w:pPr>
        <w:spacing w:after="0"/>
        <w:rPr>
          <w:ins w:id="1196" w:author="Shivam Saini" w:date="2020-10-28T13:08:00Z"/>
          <w:moveFrom w:id="1197" w:author="Shivam" w:date="2020-10-28T15:45:00Z"/>
          <w:b/>
          <w:bCs/>
          <w:lang w:val="en-US"/>
          <w:rPrChange w:id="1198" w:author="Shivam Saini" w:date="2020-10-28T13:14:00Z">
            <w:rPr>
              <w:ins w:id="1199" w:author="Shivam Saini" w:date="2020-10-28T13:08:00Z"/>
              <w:moveFrom w:id="1200" w:author="Shivam" w:date="2020-10-28T15:45:00Z"/>
              <w:lang w:val="en-US"/>
            </w:rPr>
          </w:rPrChange>
        </w:rPr>
        <w:pPrChange w:id="1201" w:author="Shivam Saini" w:date="2020-10-28T13:08:00Z">
          <w:pPr/>
        </w:pPrChange>
      </w:pPr>
      <w:moveFrom w:id="1202" w:author="Shivam" w:date="2020-10-28T15:45:00Z">
        <w:ins w:id="1203" w:author="Shivam Saini" w:date="2020-10-28T13:08:00Z">
          <w:r w:rsidRPr="007C08EA" w:rsidDel="001E1C59">
            <w:rPr>
              <w:b/>
              <w:bCs/>
              <w:lang w:val="en-US"/>
              <w:rPrChange w:id="1204" w:author="Shivam Saini" w:date="2020-10-28T13:14:00Z">
                <w:rPr>
                  <w:lang w:val="en-US"/>
                </w:rPr>
              </w:rPrChange>
            </w:rPr>
            <w:t xml:space="preserve">  &lt;!-- Client side setup --&gt;</w:t>
          </w:r>
        </w:ins>
      </w:moveFrom>
    </w:p>
    <w:p w14:paraId="4710A181" w14:textId="03A6A30E" w:rsidR="00D43D9F" w:rsidRPr="007C08EA" w:rsidDel="001E1C59" w:rsidRDefault="00D43D9F">
      <w:pPr>
        <w:spacing w:after="0"/>
        <w:rPr>
          <w:ins w:id="1205" w:author="Shivam Saini" w:date="2020-10-28T13:08:00Z"/>
          <w:moveFrom w:id="1206" w:author="Shivam" w:date="2020-10-28T15:45:00Z"/>
          <w:b/>
          <w:bCs/>
          <w:lang w:val="en-US"/>
          <w:rPrChange w:id="1207" w:author="Shivam Saini" w:date="2020-10-28T13:14:00Z">
            <w:rPr>
              <w:ins w:id="1208" w:author="Shivam Saini" w:date="2020-10-28T13:08:00Z"/>
              <w:moveFrom w:id="1209" w:author="Shivam" w:date="2020-10-28T15:45:00Z"/>
              <w:lang w:val="en-US"/>
            </w:rPr>
          </w:rPrChange>
        </w:rPr>
        <w:pPrChange w:id="1210" w:author="Shivam Saini" w:date="2020-10-28T13:08:00Z">
          <w:pPr/>
        </w:pPrChange>
      </w:pPr>
      <w:moveFrom w:id="1211" w:author="Shivam" w:date="2020-10-28T15:45:00Z">
        <w:ins w:id="1212" w:author="Shivam Saini" w:date="2020-10-28T13:08:00Z">
          <w:r w:rsidRPr="007C08EA" w:rsidDel="001E1C59">
            <w:rPr>
              <w:b/>
              <w:bCs/>
              <w:lang w:val="en-US"/>
              <w:rPrChange w:id="1213" w:author="Shivam Saini" w:date="2020-10-28T13:14:00Z">
                <w:rPr>
                  <w:lang w:val="en-US"/>
                </w:rPr>
              </w:rPrChange>
            </w:rPr>
            <w:t xml:space="preserve">  &lt;clients&gt;</w:t>
          </w:r>
        </w:ins>
      </w:moveFrom>
    </w:p>
    <w:p w14:paraId="6410BF42" w14:textId="4CE6D725" w:rsidR="00D43D9F" w:rsidRPr="007C08EA" w:rsidDel="001E1C59" w:rsidRDefault="00D43D9F">
      <w:pPr>
        <w:spacing w:after="0"/>
        <w:rPr>
          <w:ins w:id="1214" w:author="Shivam Saini" w:date="2020-10-28T13:08:00Z"/>
          <w:moveFrom w:id="1215" w:author="Shivam" w:date="2020-10-28T15:45:00Z"/>
          <w:b/>
          <w:bCs/>
          <w:lang w:val="en-US"/>
          <w:rPrChange w:id="1216" w:author="Shivam Saini" w:date="2020-10-28T13:14:00Z">
            <w:rPr>
              <w:ins w:id="1217" w:author="Shivam Saini" w:date="2020-10-28T13:08:00Z"/>
              <w:moveFrom w:id="1218" w:author="Shivam" w:date="2020-10-28T15:45:00Z"/>
              <w:lang w:val="en-US"/>
            </w:rPr>
          </w:rPrChange>
        </w:rPr>
        <w:pPrChange w:id="1219" w:author="Shivam Saini" w:date="2020-10-28T13:08:00Z">
          <w:pPr/>
        </w:pPrChange>
      </w:pPr>
      <w:moveFrom w:id="1220" w:author="Shivam" w:date="2020-10-28T15:45:00Z">
        <w:ins w:id="1221" w:author="Shivam Saini" w:date="2020-10-28T13:08:00Z">
          <w:r w:rsidRPr="007C08EA" w:rsidDel="001E1C59">
            <w:rPr>
              <w:b/>
              <w:bCs/>
              <w:lang w:val="en-US"/>
              <w:rPrChange w:id="1222" w:author="Shivam Saini" w:date="2020-10-28T13:14:00Z">
                <w:rPr>
                  <w:lang w:val="en-US"/>
                </w:rPr>
              </w:rPrChange>
            </w:rPr>
            <w:t xml:space="preserve">    &lt;client host="localhost" use_controller_vm="true" maxusers='15000'/&gt;</w:t>
          </w:r>
        </w:ins>
      </w:moveFrom>
    </w:p>
    <w:p w14:paraId="7186284E" w14:textId="1E8C5488" w:rsidR="00D43D9F" w:rsidRPr="007C08EA" w:rsidDel="001E1C59" w:rsidRDefault="00D43D9F">
      <w:pPr>
        <w:spacing w:after="0"/>
        <w:rPr>
          <w:ins w:id="1223" w:author="Shivam Saini" w:date="2020-10-28T13:08:00Z"/>
          <w:moveFrom w:id="1224" w:author="Shivam" w:date="2020-10-28T15:45:00Z"/>
          <w:b/>
          <w:bCs/>
          <w:lang w:val="en-US"/>
          <w:rPrChange w:id="1225" w:author="Shivam Saini" w:date="2020-10-28T13:14:00Z">
            <w:rPr>
              <w:ins w:id="1226" w:author="Shivam Saini" w:date="2020-10-28T13:08:00Z"/>
              <w:moveFrom w:id="1227" w:author="Shivam" w:date="2020-10-28T15:45:00Z"/>
              <w:lang w:val="en-US"/>
            </w:rPr>
          </w:rPrChange>
        </w:rPr>
        <w:pPrChange w:id="1228" w:author="Shivam Saini" w:date="2020-10-28T13:08:00Z">
          <w:pPr/>
        </w:pPrChange>
      </w:pPr>
      <w:moveFrom w:id="1229" w:author="Shivam" w:date="2020-10-28T15:45:00Z">
        <w:ins w:id="1230" w:author="Shivam Saini" w:date="2020-10-28T13:08:00Z">
          <w:r w:rsidRPr="007C08EA" w:rsidDel="001E1C59">
            <w:rPr>
              <w:b/>
              <w:bCs/>
              <w:lang w:val="en-US"/>
              <w:rPrChange w:id="1231" w:author="Shivam Saini" w:date="2020-10-28T13:14:00Z">
                <w:rPr>
                  <w:lang w:val="en-US"/>
                </w:rPr>
              </w:rPrChange>
            </w:rPr>
            <w:t xml:space="preserve">  &lt;/clients&gt;</w:t>
          </w:r>
        </w:ins>
      </w:moveFrom>
    </w:p>
    <w:p w14:paraId="42C536AA" w14:textId="08939849" w:rsidR="00D43D9F" w:rsidRPr="007C08EA" w:rsidDel="001E1C59" w:rsidRDefault="00D43D9F">
      <w:pPr>
        <w:spacing w:after="0"/>
        <w:rPr>
          <w:ins w:id="1232" w:author="Shivam Saini" w:date="2020-10-28T13:08:00Z"/>
          <w:moveFrom w:id="1233" w:author="Shivam" w:date="2020-10-28T15:45:00Z"/>
          <w:b/>
          <w:bCs/>
          <w:lang w:val="en-US"/>
          <w:rPrChange w:id="1234" w:author="Shivam Saini" w:date="2020-10-28T13:14:00Z">
            <w:rPr>
              <w:ins w:id="1235" w:author="Shivam Saini" w:date="2020-10-28T13:08:00Z"/>
              <w:moveFrom w:id="1236" w:author="Shivam" w:date="2020-10-28T15:45:00Z"/>
              <w:lang w:val="en-US"/>
            </w:rPr>
          </w:rPrChange>
        </w:rPr>
        <w:pPrChange w:id="1237" w:author="Shivam Saini" w:date="2020-10-28T13:08:00Z">
          <w:pPr/>
        </w:pPrChange>
      </w:pPr>
    </w:p>
    <w:p w14:paraId="22CEFB31" w14:textId="2145E8CF" w:rsidR="00D43D9F" w:rsidRPr="007C08EA" w:rsidDel="001E1C59" w:rsidRDefault="00D43D9F">
      <w:pPr>
        <w:spacing w:after="0"/>
        <w:rPr>
          <w:ins w:id="1238" w:author="Shivam Saini" w:date="2020-10-28T13:08:00Z"/>
          <w:moveFrom w:id="1239" w:author="Shivam" w:date="2020-10-28T15:45:00Z"/>
          <w:b/>
          <w:bCs/>
          <w:lang w:val="en-US"/>
          <w:rPrChange w:id="1240" w:author="Shivam Saini" w:date="2020-10-28T13:14:00Z">
            <w:rPr>
              <w:ins w:id="1241" w:author="Shivam Saini" w:date="2020-10-28T13:08:00Z"/>
              <w:moveFrom w:id="1242" w:author="Shivam" w:date="2020-10-28T15:45:00Z"/>
              <w:lang w:val="en-US"/>
            </w:rPr>
          </w:rPrChange>
        </w:rPr>
        <w:pPrChange w:id="1243" w:author="Shivam Saini" w:date="2020-10-28T13:08:00Z">
          <w:pPr/>
        </w:pPrChange>
      </w:pPr>
      <w:moveFrom w:id="1244" w:author="Shivam" w:date="2020-10-28T15:45:00Z">
        <w:ins w:id="1245" w:author="Shivam Saini" w:date="2020-10-28T13:08:00Z">
          <w:r w:rsidRPr="007C08EA" w:rsidDel="001E1C59">
            <w:rPr>
              <w:b/>
              <w:bCs/>
              <w:lang w:val="en-US"/>
              <w:rPrChange w:id="1246" w:author="Shivam Saini" w:date="2020-10-28T13:14:00Z">
                <w:rPr>
                  <w:lang w:val="en-US"/>
                </w:rPr>
              </w:rPrChange>
            </w:rPr>
            <w:t xml:space="preserve">  &lt;!-- Server side setup --&gt;</w:t>
          </w:r>
        </w:ins>
      </w:moveFrom>
    </w:p>
    <w:p w14:paraId="79873BB2" w14:textId="50634664" w:rsidR="00D43D9F" w:rsidRPr="007C08EA" w:rsidDel="001E1C59" w:rsidRDefault="00D43D9F">
      <w:pPr>
        <w:spacing w:after="0"/>
        <w:rPr>
          <w:ins w:id="1247" w:author="Shivam Saini" w:date="2020-10-28T13:08:00Z"/>
          <w:moveFrom w:id="1248" w:author="Shivam" w:date="2020-10-28T15:45:00Z"/>
          <w:b/>
          <w:bCs/>
          <w:lang w:val="en-US"/>
          <w:rPrChange w:id="1249" w:author="Shivam Saini" w:date="2020-10-28T13:14:00Z">
            <w:rPr>
              <w:ins w:id="1250" w:author="Shivam Saini" w:date="2020-10-28T13:08:00Z"/>
              <w:moveFrom w:id="1251" w:author="Shivam" w:date="2020-10-28T15:45:00Z"/>
              <w:lang w:val="en-US"/>
            </w:rPr>
          </w:rPrChange>
        </w:rPr>
        <w:pPrChange w:id="1252" w:author="Shivam Saini" w:date="2020-10-28T13:08:00Z">
          <w:pPr/>
        </w:pPrChange>
      </w:pPr>
      <w:moveFrom w:id="1253" w:author="Shivam" w:date="2020-10-28T15:45:00Z">
        <w:ins w:id="1254" w:author="Shivam Saini" w:date="2020-10-28T13:08:00Z">
          <w:r w:rsidRPr="007C08EA" w:rsidDel="001E1C59">
            <w:rPr>
              <w:b/>
              <w:bCs/>
              <w:lang w:val="en-US"/>
              <w:rPrChange w:id="1255" w:author="Shivam Saini" w:date="2020-10-28T13:14:00Z">
                <w:rPr>
                  <w:lang w:val="en-US"/>
                </w:rPr>
              </w:rPrChange>
            </w:rPr>
            <w:t xml:space="preserve">  &lt;servers&gt;</w:t>
          </w:r>
        </w:ins>
      </w:moveFrom>
    </w:p>
    <w:p w14:paraId="540A2502" w14:textId="0B905242" w:rsidR="00D43D9F" w:rsidRPr="007C08EA" w:rsidDel="001E1C59" w:rsidRDefault="00D43D9F">
      <w:pPr>
        <w:spacing w:after="0"/>
        <w:rPr>
          <w:ins w:id="1256" w:author="Shivam Saini" w:date="2020-10-28T13:08:00Z"/>
          <w:moveFrom w:id="1257" w:author="Shivam" w:date="2020-10-28T15:45:00Z"/>
          <w:b/>
          <w:bCs/>
          <w:lang w:val="en-US"/>
          <w:rPrChange w:id="1258" w:author="Shivam Saini" w:date="2020-10-28T13:14:00Z">
            <w:rPr>
              <w:ins w:id="1259" w:author="Shivam Saini" w:date="2020-10-28T13:08:00Z"/>
              <w:moveFrom w:id="1260" w:author="Shivam" w:date="2020-10-28T15:45:00Z"/>
              <w:lang w:val="en-US"/>
            </w:rPr>
          </w:rPrChange>
        </w:rPr>
        <w:pPrChange w:id="1261" w:author="Shivam Saini" w:date="2020-10-28T13:08:00Z">
          <w:pPr/>
        </w:pPrChange>
      </w:pPr>
      <w:moveFrom w:id="1262" w:author="Shivam" w:date="2020-10-28T15:45:00Z">
        <w:ins w:id="1263" w:author="Shivam Saini" w:date="2020-10-28T13:08:00Z">
          <w:r w:rsidRPr="007C08EA" w:rsidDel="001E1C59">
            <w:rPr>
              <w:b/>
              <w:bCs/>
              <w:lang w:val="en-US"/>
              <w:rPrChange w:id="1264" w:author="Shivam Saini" w:date="2020-10-28T13:14:00Z">
                <w:rPr>
                  <w:lang w:val="en-US"/>
                </w:rPr>
              </w:rPrChange>
            </w:rPr>
            <w:tab/>
            <w:t xml:space="preserve">  &lt;server host="172.17.254.3" port="5000" type="tcp"&gt;&lt;/server&gt;</w:t>
          </w:r>
        </w:ins>
      </w:moveFrom>
    </w:p>
    <w:p w14:paraId="243A959F" w14:textId="3AB05EFB" w:rsidR="00D43D9F" w:rsidRPr="007C08EA" w:rsidDel="001E1C59" w:rsidRDefault="00D43D9F">
      <w:pPr>
        <w:spacing w:after="0"/>
        <w:rPr>
          <w:ins w:id="1265" w:author="Shivam Saini" w:date="2020-10-28T13:08:00Z"/>
          <w:moveFrom w:id="1266" w:author="Shivam" w:date="2020-10-28T15:45:00Z"/>
          <w:b/>
          <w:bCs/>
          <w:lang w:val="en-US"/>
          <w:rPrChange w:id="1267" w:author="Shivam Saini" w:date="2020-10-28T13:14:00Z">
            <w:rPr>
              <w:ins w:id="1268" w:author="Shivam Saini" w:date="2020-10-28T13:08:00Z"/>
              <w:moveFrom w:id="1269" w:author="Shivam" w:date="2020-10-28T15:45:00Z"/>
              <w:lang w:val="en-US"/>
            </w:rPr>
          </w:rPrChange>
        </w:rPr>
        <w:pPrChange w:id="1270" w:author="Shivam Saini" w:date="2020-10-28T13:08:00Z">
          <w:pPr/>
        </w:pPrChange>
      </w:pPr>
      <w:moveFrom w:id="1271" w:author="Shivam" w:date="2020-10-28T15:45:00Z">
        <w:ins w:id="1272" w:author="Shivam Saini" w:date="2020-10-28T13:08:00Z">
          <w:r w:rsidRPr="007C08EA" w:rsidDel="001E1C59">
            <w:rPr>
              <w:b/>
              <w:bCs/>
              <w:lang w:val="en-US"/>
              <w:rPrChange w:id="1273" w:author="Shivam Saini" w:date="2020-10-28T13:14:00Z">
                <w:rPr>
                  <w:lang w:val="en-US"/>
                </w:rPr>
              </w:rPrChange>
            </w:rPr>
            <w:t xml:space="preserve">  &lt;/servers&gt;</w:t>
          </w:r>
        </w:ins>
      </w:moveFrom>
    </w:p>
    <w:p w14:paraId="768AAAB5" w14:textId="1B389515" w:rsidR="00D43D9F" w:rsidRPr="007C08EA" w:rsidDel="001E1C59" w:rsidRDefault="00D43D9F">
      <w:pPr>
        <w:spacing w:after="0"/>
        <w:rPr>
          <w:ins w:id="1274" w:author="Shivam Saini" w:date="2020-10-28T13:08:00Z"/>
          <w:moveFrom w:id="1275" w:author="Shivam" w:date="2020-10-28T15:45:00Z"/>
          <w:b/>
          <w:bCs/>
          <w:lang w:val="en-US"/>
          <w:rPrChange w:id="1276" w:author="Shivam Saini" w:date="2020-10-28T13:14:00Z">
            <w:rPr>
              <w:ins w:id="1277" w:author="Shivam Saini" w:date="2020-10-28T13:08:00Z"/>
              <w:moveFrom w:id="1278" w:author="Shivam" w:date="2020-10-28T15:45:00Z"/>
              <w:lang w:val="en-US"/>
            </w:rPr>
          </w:rPrChange>
        </w:rPr>
        <w:pPrChange w:id="1279" w:author="Shivam Saini" w:date="2020-10-28T13:08:00Z">
          <w:pPr/>
        </w:pPrChange>
      </w:pPr>
    </w:p>
    <w:p w14:paraId="40C3D991" w14:textId="64BC0E8F" w:rsidR="00D43D9F" w:rsidRPr="007C08EA" w:rsidDel="001E1C59" w:rsidRDefault="00D43D9F">
      <w:pPr>
        <w:spacing w:after="0"/>
        <w:rPr>
          <w:ins w:id="1280" w:author="Shivam Saini" w:date="2020-10-28T13:08:00Z"/>
          <w:moveFrom w:id="1281" w:author="Shivam" w:date="2020-10-28T15:45:00Z"/>
          <w:b/>
          <w:bCs/>
          <w:lang w:val="en-US"/>
          <w:rPrChange w:id="1282" w:author="Shivam Saini" w:date="2020-10-28T13:14:00Z">
            <w:rPr>
              <w:ins w:id="1283" w:author="Shivam Saini" w:date="2020-10-28T13:08:00Z"/>
              <w:moveFrom w:id="1284" w:author="Shivam" w:date="2020-10-28T15:45:00Z"/>
              <w:lang w:val="en-US"/>
            </w:rPr>
          </w:rPrChange>
        </w:rPr>
        <w:pPrChange w:id="1285" w:author="Shivam Saini" w:date="2020-10-28T13:08:00Z">
          <w:pPr/>
        </w:pPrChange>
      </w:pPr>
    </w:p>
    <w:p w14:paraId="347E543C" w14:textId="1D876C2D" w:rsidR="00D43D9F" w:rsidRPr="007C08EA" w:rsidDel="001E1C59" w:rsidRDefault="00D43D9F">
      <w:pPr>
        <w:spacing w:after="0"/>
        <w:rPr>
          <w:ins w:id="1286" w:author="Shivam Saini" w:date="2020-10-28T13:08:00Z"/>
          <w:moveFrom w:id="1287" w:author="Shivam" w:date="2020-10-28T15:45:00Z"/>
          <w:b/>
          <w:bCs/>
          <w:lang w:val="en-US"/>
          <w:rPrChange w:id="1288" w:author="Shivam Saini" w:date="2020-10-28T13:14:00Z">
            <w:rPr>
              <w:ins w:id="1289" w:author="Shivam Saini" w:date="2020-10-28T13:08:00Z"/>
              <w:moveFrom w:id="1290" w:author="Shivam" w:date="2020-10-28T15:45:00Z"/>
              <w:lang w:val="en-US"/>
            </w:rPr>
          </w:rPrChange>
        </w:rPr>
        <w:pPrChange w:id="1291" w:author="Shivam Saini" w:date="2020-10-28T13:08:00Z">
          <w:pPr/>
        </w:pPrChange>
      </w:pPr>
      <w:moveFrom w:id="1292" w:author="Shivam" w:date="2020-10-28T15:45:00Z">
        <w:ins w:id="1293" w:author="Shivam Saini" w:date="2020-10-28T13:08:00Z">
          <w:r w:rsidRPr="007C08EA" w:rsidDel="001E1C59">
            <w:rPr>
              <w:b/>
              <w:bCs/>
              <w:lang w:val="en-US"/>
              <w:rPrChange w:id="1294" w:author="Shivam Saini" w:date="2020-10-28T13:14:00Z">
                <w:rPr>
                  <w:lang w:val="en-US"/>
                </w:rPr>
              </w:rPrChange>
            </w:rPr>
            <w:t xml:space="preserve">  &lt;load&gt;</w:t>
          </w:r>
        </w:ins>
      </w:moveFrom>
    </w:p>
    <w:p w14:paraId="6D72635A" w14:textId="6F4DC739" w:rsidR="00D43D9F" w:rsidRPr="007C08EA" w:rsidDel="001E1C59" w:rsidRDefault="00D43D9F">
      <w:pPr>
        <w:spacing w:after="0"/>
        <w:rPr>
          <w:ins w:id="1295" w:author="Shivam Saini" w:date="2020-10-28T13:08:00Z"/>
          <w:moveFrom w:id="1296" w:author="Shivam" w:date="2020-10-28T15:45:00Z"/>
          <w:b/>
          <w:bCs/>
          <w:lang w:val="en-US"/>
          <w:rPrChange w:id="1297" w:author="Shivam Saini" w:date="2020-10-28T13:14:00Z">
            <w:rPr>
              <w:ins w:id="1298" w:author="Shivam Saini" w:date="2020-10-28T13:08:00Z"/>
              <w:moveFrom w:id="1299" w:author="Shivam" w:date="2020-10-28T15:45:00Z"/>
              <w:lang w:val="en-US"/>
            </w:rPr>
          </w:rPrChange>
        </w:rPr>
        <w:pPrChange w:id="1300" w:author="Shivam Saini" w:date="2020-10-28T13:08:00Z">
          <w:pPr/>
        </w:pPrChange>
      </w:pPr>
      <w:moveFrom w:id="1301" w:author="Shivam" w:date="2020-10-28T15:45:00Z">
        <w:ins w:id="1302" w:author="Shivam Saini" w:date="2020-10-28T13:08:00Z">
          <w:r w:rsidRPr="007C08EA" w:rsidDel="001E1C59">
            <w:rPr>
              <w:b/>
              <w:bCs/>
              <w:lang w:val="en-US"/>
              <w:rPrChange w:id="1303" w:author="Shivam Saini" w:date="2020-10-28T13:14:00Z">
                <w:rPr>
                  <w:lang w:val="en-US"/>
                </w:rPr>
              </w:rPrChange>
            </w:rPr>
            <w:t xml:space="preserve">    &lt;arrivalphase phase="1" duration="100" unit="second"&gt;</w:t>
          </w:r>
        </w:ins>
      </w:moveFrom>
    </w:p>
    <w:p w14:paraId="585A6091" w14:textId="15E0BD7C" w:rsidR="00D43D9F" w:rsidRPr="007C08EA" w:rsidDel="001E1C59" w:rsidRDefault="00D43D9F">
      <w:pPr>
        <w:spacing w:after="0"/>
        <w:rPr>
          <w:ins w:id="1304" w:author="Shivam Saini" w:date="2020-10-28T13:08:00Z"/>
          <w:moveFrom w:id="1305" w:author="Shivam" w:date="2020-10-28T15:45:00Z"/>
          <w:b/>
          <w:bCs/>
          <w:lang w:val="en-US"/>
          <w:rPrChange w:id="1306" w:author="Shivam Saini" w:date="2020-10-28T13:14:00Z">
            <w:rPr>
              <w:ins w:id="1307" w:author="Shivam Saini" w:date="2020-10-28T13:08:00Z"/>
              <w:moveFrom w:id="1308" w:author="Shivam" w:date="2020-10-28T15:45:00Z"/>
              <w:lang w:val="en-US"/>
            </w:rPr>
          </w:rPrChange>
        </w:rPr>
        <w:pPrChange w:id="1309" w:author="Shivam Saini" w:date="2020-10-28T13:08:00Z">
          <w:pPr/>
        </w:pPrChange>
      </w:pPr>
      <w:moveFrom w:id="1310" w:author="Shivam" w:date="2020-10-28T15:45:00Z">
        <w:ins w:id="1311" w:author="Shivam Saini" w:date="2020-10-28T13:08:00Z">
          <w:r w:rsidRPr="007C08EA" w:rsidDel="001E1C59">
            <w:rPr>
              <w:b/>
              <w:bCs/>
              <w:lang w:val="en-US"/>
              <w:rPrChange w:id="1312" w:author="Shivam Saini" w:date="2020-10-28T13:14:00Z">
                <w:rPr>
                  <w:lang w:val="en-US"/>
                </w:rPr>
              </w:rPrChange>
            </w:rPr>
            <w:t xml:space="preserve">      &lt;users arrivalrate="1" unit="second"&gt;&lt;/users&gt;</w:t>
          </w:r>
        </w:ins>
      </w:moveFrom>
    </w:p>
    <w:p w14:paraId="1E3771AB" w14:textId="69D2078D" w:rsidR="00D43D9F" w:rsidRPr="007C08EA" w:rsidDel="001E1C59" w:rsidRDefault="00D43D9F">
      <w:pPr>
        <w:spacing w:after="0"/>
        <w:rPr>
          <w:ins w:id="1313" w:author="Shivam Saini" w:date="2020-10-28T13:08:00Z"/>
          <w:moveFrom w:id="1314" w:author="Shivam" w:date="2020-10-28T15:45:00Z"/>
          <w:b/>
          <w:bCs/>
          <w:lang w:val="en-US"/>
          <w:rPrChange w:id="1315" w:author="Shivam Saini" w:date="2020-10-28T13:14:00Z">
            <w:rPr>
              <w:ins w:id="1316" w:author="Shivam Saini" w:date="2020-10-28T13:08:00Z"/>
              <w:moveFrom w:id="1317" w:author="Shivam" w:date="2020-10-28T15:45:00Z"/>
              <w:lang w:val="en-US"/>
            </w:rPr>
          </w:rPrChange>
        </w:rPr>
        <w:pPrChange w:id="1318" w:author="Shivam Saini" w:date="2020-10-28T13:08:00Z">
          <w:pPr/>
        </w:pPrChange>
      </w:pPr>
      <w:moveFrom w:id="1319" w:author="Shivam" w:date="2020-10-28T15:45:00Z">
        <w:ins w:id="1320" w:author="Shivam Saini" w:date="2020-10-28T13:08:00Z">
          <w:r w:rsidRPr="007C08EA" w:rsidDel="001E1C59">
            <w:rPr>
              <w:b/>
              <w:bCs/>
              <w:lang w:val="en-US"/>
              <w:rPrChange w:id="1321" w:author="Shivam Saini" w:date="2020-10-28T13:14:00Z">
                <w:rPr>
                  <w:lang w:val="en-US"/>
                </w:rPr>
              </w:rPrChange>
            </w:rPr>
            <w:t xml:space="preserve">    &lt;/arrivalphase&gt;</w:t>
          </w:r>
        </w:ins>
      </w:moveFrom>
    </w:p>
    <w:p w14:paraId="5010828A" w14:textId="39788D55" w:rsidR="00D43D9F" w:rsidRPr="007C08EA" w:rsidDel="001E1C59" w:rsidRDefault="00D43D9F">
      <w:pPr>
        <w:spacing w:after="0"/>
        <w:rPr>
          <w:ins w:id="1322" w:author="Shivam Saini" w:date="2020-10-28T13:08:00Z"/>
          <w:moveFrom w:id="1323" w:author="Shivam" w:date="2020-10-28T15:45:00Z"/>
          <w:b/>
          <w:bCs/>
          <w:lang w:val="en-US"/>
          <w:rPrChange w:id="1324" w:author="Shivam Saini" w:date="2020-10-28T13:14:00Z">
            <w:rPr>
              <w:ins w:id="1325" w:author="Shivam Saini" w:date="2020-10-28T13:08:00Z"/>
              <w:moveFrom w:id="1326" w:author="Shivam" w:date="2020-10-28T15:45:00Z"/>
              <w:lang w:val="en-US"/>
            </w:rPr>
          </w:rPrChange>
        </w:rPr>
        <w:pPrChange w:id="1327" w:author="Shivam Saini" w:date="2020-10-28T13:08:00Z">
          <w:pPr/>
        </w:pPrChange>
      </w:pPr>
      <w:moveFrom w:id="1328" w:author="Shivam" w:date="2020-10-28T15:45:00Z">
        <w:ins w:id="1329" w:author="Shivam Saini" w:date="2020-10-28T13:08:00Z">
          <w:r w:rsidRPr="007C08EA" w:rsidDel="001E1C59">
            <w:rPr>
              <w:b/>
              <w:bCs/>
              <w:lang w:val="en-US"/>
              <w:rPrChange w:id="1330" w:author="Shivam Saini" w:date="2020-10-28T13:14:00Z">
                <w:rPr>
                  <w:lang w:val="en-US"/>
                </w:rPr>
              </w:rPrChange>
            </w:rPr>
            <w:t xml:space="preserve">  &lt;/load&gt;</w:t>
          </w:r>
        </w:ins>
      </w:moveFrom>
    </w:p>
    <w:p w14:paraId="246CC4AC" w14:textId="60D2B8F0" w:rsidR="00D43D9F" w:rsidRPr="007C08EA" w:rsidDel="001E1C59" w:rsidRDefault="00D43D9F">
      <w:pPr>
        <w:spacing w:after="0"/>
        <w:rPr>
          <w:ins w:id="1331" w:author="Shivam Saini" w:date="2020-10-28T13:08:00Z"/>
          <w:moveFrom w:id="1332" w:author="Shivam" w:date="2020-10-28T15:45:00Z"/>
          <w:b/>
          <w:bCs/>
          <w:lang w:val="en-US"/>
          <w:rPrChange w:id="1333" w:author="Shivam Saini" w:date="2020-10-28T13:14:00Z">
            <w:rPr>
              <w:ins w:id="1334" w:author="Shivam Saini" w:date="2020-10-28T13:08:00Z"/>
              <w:moveFrom w:id="1335" w:author="Shivam" w:date="2020-10-28T15:45:00Z"/>
              <w:lang w:val="en-US"/>
            </w:rPr>
          </w:rPrChange>
        </w:rPr>
        <w:pPrChange w:id="1336" w:author="Shivam Saini" w:date="2020-10-28T13:08:00Z">
          <w:pPr/>
        </w:pPrChange>
      </w:pPr>
    </w:p>
    <w:p w14:paraId="7BC1BA78" w14:textId="0F0DBED5" w:rsidR="00D43D9F" w:rsidRPr="007C08EA" w:rsidDel="001E1C59" w:rsidRDefault="00D43D9F">
      <w:pPr>
        <w:spacing w:after="0"/>
        <w:rPr>
          <w:ins w:id="1337" w:author="Shivam Saini" w:date="2020-10-28T13:08:00Z"/>
          <w:moveFrom w:id="1338" w:author="Shivam" w:date="2020-10-28T15:45:00Z"/>
          <w:b/>
          <w:bCs/>
          <w:lang w:val="en-US"/>
          <w:rPrChange w:id="1339" w:author="Shivam Saini" w:date="2020-10-28T13:14:00Z">
            <w:rPr>
              <w:ins w:id="1340" w:author="Shivam Saini" w:date="2020-10-28T13:08:00Z"/>
              <w:moveFrom w:id="1341" w:author="Shivam" w:date="2020-10-28T15:45:00Z"/>
              <w:lang w:val="en-US"/>
            </w:rPr>
          </w:rPrChange>
        </w:rPr>
        <w:pPrChange w:id="1342" w:author="Shivam Saini" w:date="2020-10-28T13:08:00Z">
          <w:pPr/>
        </w:pPrChange>
      </w:pPr>
      <w:moveFrom w:id="1343" w:author="Shivam" w:date="2020-10-28T15:45:00Z">
        <w:ins w:id="1344" w:author="Shivam Saini" w:date="2020-10-28T13:08:00Z">
          <w:r w:rsidRPr="007C08EA" w:rsidDel="001E1C59">
            <w:rPr>
              <w:b/>
              <w:bCs/>
              <w:lang w:val="en-US"/>
              <w:rPrChange w:id="1345" w:author="Shivam Saini" w:date="2020-10-28T13:14:00Z">
                <w:rPr>
                  <w:lang w:val="en-US"/>
                </w:rPr>
              </w:rPrChange>
            </w:rPr>
            <w:t xml:space="preserve">  &lt;options&gt;</w:t>
          </w:r>
        </w:ins>
      </w:moveFrom>
    </w:p>
    <w:p w14:paraId="521B9271" w14:textId="569BCC8D" w:rsidR="00D43D9F" w:rsidRPr="007C08EA" w:rsidDel="001E1C59" w:rsidRDefault="00D43D9F">
      <w:pPr>
        <w:spacing w:after="0"/>
        <w:rPr>
          <w:ins w:id="1346" w:author="Shivam Saini" w:date="2020-10-28T13:08:00Z"/>
          <w:moveFrom w:id="1347" w:author="Shivam" w:date="2020-10-28T15:45:00Z"/>
          <w:b/>
          <w:bCs/>
          <w:lang w:val="en-US"/>
          <w:rPrChange w:id="1348" w:author="Shivam Saini" w:date="2020-10-28T13:14:00Z">
            <w:rPr>
              <w:ins w:id="1349" w:author="Shivam Saini" w:date="2020-10-28T13:08:00Z"/>
              <w:moveFrom w:id="1350" w:author="Shivam" w:date="2020-10-28T15:45:00Z"/>
              <w:lang w:val="en-US"/>
            </w:rPr>
          </w:rPrChange>
        </w:rPr>
        <w:pPrChange w:id="1351" w:author="Shivam Saini" w:date="2020-10-28T13:08:00Z">
          <w:pPr/>
        </w:pPrChange>
      </w:pPr>
      <w:moveFrom w:id="1352" w:author="Shivam" w:date="2020-10-28T15:45:00Z">
        <w:ins w:id="1353" w:author="Shivam Saini" w:date="2020-10-28T13:08:00Z">
          <w:r w:rsidRPr="007C08EA" w:rsidDel="001E1C59">
            <w:rPr>
              <w:b/>
              <w:bCs/>
              <w:lang w:val="en-US"/>
              <w:rPrChange w:id="1354" w:author="Shivam Saini" w:date="2020-10-28T13:14:00Z">
                <w:rPr>
                  <w:lang w:val="en-US"/>
                </w:rPr>
              </w:rPrChange>
            </w:rPr>
            <w:t xml:space="preserve">    &lt;!-- Set connection timeout to 2 seconds --&gt;</w:t>
          </w:r>
        </w:ins>
      </w:moveFrom>
    </w:p>
    <w:p w14:paraId="06CDD4D7" w14:textId="32032BBE" w:rsidR="00D43D9F" w:rsidRPr="007C08EA" w:rsidDel="001E1C59" w:rsidRDefault="00D43D9F">
      <w:pPr>
        <w:spacing w:after="0"/>
        <w:rPr>
          <w:ins w:id="1355" w:author="Shivam Saini" w:date="2020-10-28T13:08:00Z"/>
          <w:moveFrom w:id="1356" w:author="Shivam" w:date="2020-10-28T15:45:00Z"/>
          <w:b/>
          <w:bCs/>
          <w:lang w:val="en-US"/>
          <w:rPrChange w:id="1357" w:author="Shivam Saini" w:date="2020-10-28T13:14:00Z">
            <w:rPr>
              <w:ins w:id="1358" w:author="Shivam Saini" w:date="2020-10-28T13:08:00Z"/>
              <w:moveFrom w:id="1359" w:author="Shivam" w:date="2020-10-28T15:45:00Z"/>
              <w:lang w:val="en-US"/>
            </w:rPr>
          </w:rPrChange>
        </w:rPr>
        <w:pPrChange w:id="1360" w:author="Shivam Saini" w:date="2020-10-28T13:08:00Z">
          <w:pPr/>
        </w:pPrChange>
      </w:pPr>
      <w:moveFrom w:id="1361" w:author="Shivam" w:date="2020-10-28T15:45:00Z">
        <w:ins w:id="1362" w:author="Shivam Saini" w:date="2020-10-28T13:08:00Z">
          <w:r w:rsidRPr="007C08EA" w:rsidDel="001E1C59">
            <w:rPr>
              <w:b/>
              <w:bCs/>
              <w:lang w:val="en-US"/>
              <w:rPrChange w:id="1363" w:author="Shivam Saini" w:date="2020-10-28T13:14:00Z">
                <w:rPr>
                  <w:lang w:val="en-US"/>
                </w:rPr>
              </w:rPrChange>
            </w:rPr>
            <w:t xml:space="preserve">    &lt;option name="global_ack_timeout" value="2000"&gt;&lt;/option&gt;</w:t>
          </w:r>
        </w:ins>
      </w:moveFrom>
    </w:p>
    <w:p w14:paraId="216B0324" w14:textId="3EB1EECA" w:rsidR="00D43D9F" w:rsidRPr="007C08EA" w:rsidDel="001E1C59" w:rsidRDefault="00D43D9F">
      <w:pPr>
        <w:spacing w:after="0"/>
        <w:rPr>
          <w:ins w:id="1364" w:author="Shivam Saini" w:date="2020-10-28T13:08:00Z"/>
          <w:moveFrom w:id="1365" w:author="Shivam" w:date="2020-10-28T15:45:00Z"/>
          <w:b/>
          <w:bCs/>
          <w:lang w:val="en-US"/>
          <w:rPrChange w:id="1366" w:author="Shivam Saini" w:date="2020-10-28T13:14:00Z">
            <w:rPr>
              <w:ins w:id="1367" w:author="Shivam Saini" w:date="2020-10-28T13:08:00Z"/>
              <w:moveFrom w:id="1368" w:author="Shivam" w:date="2020-10-28T15:45:00Z"/>
              <w:lang w:val="en-US"/>
            </w:rPr>
          </w:rPrChange>
        </w:rPr>
        <w:pPrChange w:id="1369" w:author="Shivam Saini" w:date="2020-10-28T13:08:00Z">
          <w:pPr/>
        </w:pPrChange>
      </w:pPr>
    </w:p>
    <w:p w14:paraId="2164370D" w14:textId="4B22A242" w:rsidR="00D43D9F" w:rsidRPr="007C08EA" w:rsidDel="001E1C59" w:rsidRDefault="00D43D9F">
      <w:pPr>
        <w:spacing w:after="0"/>
        <w:rPr>
          <w:ins w:id="1370" w:author="Shivam Saini" w:date="2020-10-28T13:08:00Z"/>
          <w:moveFrom w:id="1371" w:author="Shivam" w:date="2020-10-28T15:45:00Z"/>
          <w:b/>
          <w:bCs/>
          <w:lang w:val="en-US"/>
          <w:rPrChange w:id="1372" w:author="Shivam Saini" w:date="2020-10-28T13:14:00Z">
            <w:rPr>
              <w:ins w:id="1373" w:author="Shivam Saini" w:date="2020-10-28T13:08:00Z"/>
              <w:moveFrom w:id="1374" w:author="Shivam" w:date="2020-10-28T15:45:00Z"/>
              <w:lang w:val="en-US"/>
            </w:rPr>
          </w:rPrChange>
        </w:rPr>
        <w:pPrChange w:id="1375" w:author="Shivam Saini" w:date="2020-10-28T13:08:00Z">
          <w:pPr/>
        </w:pPrChange>
      </w:pPr>
      <w:moveFrom w:id="1376" w:author="Shivam" w:date="2020-10-28T15:45:00Z">
        <w:ins w:id="1377" w:author="Shivam Saini" w:date="2020-10-28T13:08:00Z">
          <w:r w:rsidRPr="007C08EA" w:rsidDel="001E1C59">
            <w:rPr>
              <w:b/>
              <w:bCs/>
              <w:lang w:val="en-US"/>
              <w:rPrChange w:id="1378" w:author="Shivam Saini" w:date="2020-10-28T13:14:00Z">
                <w:rPr>
                  <w:lang w:val="en-US"/>
                </w:rPr>
              </w:rPrChange>
            </w:rPr>
            <w:t xml:space="preserve">    &lt;option type="ts_http" name="user_agent"&gt;</w:t>
          </w:r>
        </w:ins>
      </w:moveFrom>
    </w:p>
    <w:p w14:paraId="1CA09F54" w14:textId="4289C49A" w:rsidR="00D43D9F" w:rsidRPr="007C08EA" w:rsidDel="001E1C59" w:rsidRDefault="00D43D9F">
      <w:pPr>
        <w:spacing w:after="0"/>
        <w:rPr>
          <w:ins w:id="1379" w:author="Shivam Saini" w:date="2020-10-28T13:08:00Z"/>
          <w:moveFrom w:id="1380" w:author="Shivam" w:date="2020-10-28T15:45:00Z"/>
          <w:b/>
          <w:bCs/>
          <w:lang w:val="en-US"/>
          <w:rPrChange w:id="1381" w:author="Shivam Saini" w:date="2020-10-28T13:14:00Z">
            <w:rPr>
              <w:ins w:id="1382" w:author="Shivam Saini" w:date="2020-10-28T13:08:00Z"/>
              <w:moveFrom w:id="1383" w:author="Shivam" w:date="2020-10-28T15:45:00Z"/>
              <w:lang w:val="en-US"/>
            </w:rPr>
          </w:rPrChange>
        </w:rPr>
        <w:pPrChange w:id="1384" w:author="Shivam Saini" w:date="2020-10-28T13:08:00Z">
          <w:pPr/>
        </w:pPrChange>
      </w:pPr>
      <w:moveFrom w:id="1385" w:author="Shivam" w:date="2020-10-28T15:45:00Z">
        <w:ins w:id="1386" w:author="Shivam Saini" w:date="2020-10-28T13:08:00Z">
          <w:r w:rsidRPr="007C08EA" w:rsidDel="001E1C59">
            <w:rPr>
              <w:b/>
              <w:bCs/>
              <w:lang w:val="en-US"/>
              <w:rPrChange w:id="1387" w:author="Shivam Saini" w:date="2020-10-28T13:14:00Z">
                <w:rPr>
                  <w:lang w:val="en-US"/>
                </w:rPr>
              </w:rPrChange>
            </w:rPr>
            <w:t xml:space="preserve">      &lt;user_agent probability="100"&gt;Mozilla/5.0 (Windows; U; Windows NT 5.2; fr-FR; rv:1.7.8) Gecko/20050511 Firefox/1.0.4&lt;/user_agent&gt;</w:t>
          </w:r>
        </w:ins>
      </w:moveFrom>
    </w:p>
    <w:p w14:paraId="590D166E" w14:textId="3A4830FF" w:rsidR="00D43D9F" w:rsidRPr="007C08EA" w:rsidDel="001E1C59" w:rsidRDefault="00D43D9F">
      <w:pPr>
        <w:spacing w:after="0"/>
        <w:rPr>
          <w:ins w:id="1388" w:author="Shivam Saini" w:date="2020-10-28T13:08:00Z"/>
          <w:moveFrom w:id="1389" w:author="Shivam" w:date="2020-10-28T15:45:00Z"/>
          <w:b/>
          <w:bCs/>
          <w:lang w:val="en-US"/>
          <w:rPrChange w:id="1390" w:author="Shivam Saini" w:date="2020-10-28T13:14:00Z">
            <w:rPr>
              <w:ins w:id="1391" w:author="Shivam Saini" w:date="2020-10-28T13:08:00Z"/>
              <w:moveFrom w:id="1392" w:author="Shivam" w:date="2020-10-28T15:45:00Z"/>
              <w:lang w:val="en-US"/>
            </w:rPr>
          </w:rPrChange>
        </w:rPr>
        <w:pPrChange w:id="1393" w:author="Shivam Saini" w:date="2020-10-28T13:08:00Z">
          <w:pPr/>
        </w:pPrChange>
      </w:pPr>
      <w:moveFrom w:id="1394" w:author="Shivam" w:date="2020-10-28T15:45:00Z">
        <w:ins w:id="1395" w:author="Shivam Saini" w:date="2020-10-28T13:08:00Z">
          <w:r w:rsidRPr="007C08EA" w:rsidDel="001E1C59">
            <w:rPr>
              <w:b/>
              <w:bCs/>
              <w:lang w:val="en-US"/>
              <w:rPrChange w:id="1396" w:author="Shivam Saini" w:date="2020-10-28T13:14:00Z">
                <w:rPr>
                  <w:lang w:val="en-US"/>
                </w:rPr>
              </w:rPrChange>
            </w:rPr>
            <w:t xml:space="preserve">    &lt;/option&gt;</w:t>
          </w:r>
        </w:ins>
      </w:moveFrom>
    </w:p>
    <w:p w14:paraId="66226DA6" w14:textId="7E8C736F" w:rsidR="00D43D9F" w:rsidRPr="007C08EA" w:rsidDel="001E1C59" w:rsidRDefault="00D43D9F">
      <w:pPr>
        <w:spacing w:after="0"/>
        <w:rPr>
          <w:ins w:id="1397" w:author="Shivam Saini" w:date="2020-10-28T13:08:00Z"/>
          <w:moveFrom w:id="1398" w:author="Shivam" w:date="2020-10-28T15:45:00Z"/>
          <w:b/>
          <w:bCs/>
          <w:lang w:val="en-US"/>
          <w:rPrChange w:id="1399" w:author="Shivam Saini" w:date="2020-10-28T13:14:00Z">
            <w:rPr>
              <w:ins w:id="1400" w:author="Shivam Saini" w:date="2020-10-28T13:08:00Z"/>
              <w:moveFrom w:id="1401" w:author="Shivam" w:date="2020-10-28T15:45:00Z"/>
              <w:lang w:val="en-US"/>
            </w:rPr>
          </w:rPrChange>
        </w:rPr>
        <w:pPrChange w:id="1402" w:author="Shivam Saini" w:date="2020-10-28T13:08:00Z">
          <w:pPr/>
        </w:pPrChange>
      </w:pPr>
      <w:moveFrom w:id="1403" w:author="Shivam" w:date="2020-10-28T15:45:00Z">
        <w:ins w:id="1404" w:author="Shivam Saini" w:date="2020-10-28T13:08:00Z">
          <w:r w:rsidRPr="007C08EA" w:rsidDel="001E1C59">
            <w:rPr>
              <w:b/>
              <w:bCs/>
              <w:lang w:val="en-US"/>
              <w:rPrChange w:id="1405" w:author="Shivam Saini" w:date="2020-10-28T13:14:00Z">
                <w:rPr>
                  <w:lang w:val="en-US"/>
                </w:rPr>
              </w:rPrChange>
            </w:rPr>
            <w:t xml:space="preserve">  &lt;/options&gt;</w:t>
          </w:r>
        </w:ins>
      </w:moveFrom>
    </w:p>
    <w:p w14:paraId="51D56487" w14:textId="6D35707E" w:rsidR="00D43D9F" w:rsidRPr="007C08EA" w:rsidDel="001E1C59" w:rsidRDefault="00D43D9F">
      <w:pPr>
        <w:spacing w:after="0"/>
        <w:rPr>
          <w:ins w:id="1406" w:author="Shivam Saini" w:date="2020-10-28T13:08:00Z"/>
          <w:moveFrom w:id="1407" w:author="Shivam" w:date="2020-10-28T15:45:00Z"/>
          <w:b/>
          <w:bCs/>
          <w:lang w:val="en-US"/>
          <w:rPrChange w:id="1408" w:author="Shivam Saini" w:date="2020-10-28T13:14:00Z">
            <w:rPr>
              <w:ins w:id="1409" w:author="Shivam Saini" w:date="2020-10-28T13:08:00Z"/>
              <w:moveFrom w:id="1410" w:author="Shivam" w:date="2020-10-28T15:45:00Z"/>
              <w:lang w:val="en-US"/>
            </w:rPr>
          </w:rPrChange>
        </w:rPr>
        <w:pPrChange w:id="1411" w:author="Shivam Saini" w:date="2020-10-28T13:08:00Z">
          <w:pPr/>
        </w:pPrChange>
      </w:pPr>
    </w:p>
    <w:p w14:paraId="027E661D" w14:textId="362985B0" w:rsidR="00D43D9F" w:rsidRPr="007C08EA" w:rsidDel="001E1C59" w:rsidRDefault="00D43D9F">
      <w:pPr>
        <w:spacing w:after="0"/>
        <w:rPr>
          <w:ins w:id="1412" w:author="Shivam Saini" w:date="2020-10-28T13:08:00Z"/>
          <w:moveFrom w:id="1413" w:author="Shivam" w:date="2020-10-28T15:45:00Z"/>
          <w:b/>
          <w:bCs/>
          <w:lang w:val="en-US"/>
          <w:rPrChange w:id="1414" w:author="Shivam Saini" w:date="2020-10-28T13:14:00Z">
            <w:rPr>
              <w:ins w:id="1415" w:author="Shivam Saini" w:date="2020-10-28T13:08:00Z"/>
              <w:moveFrom w:id="1416" w:author="Shivam" w:date="2020-10-28T15:45:00Z"/>
              <w:lang w:val="en-US"/>
            </w:rPr>
          </w:rPrChange>
        </w:rPr>
        <w:pPrChange w:id="1417" w:author="Shivam Saini" w:date="2020-10-28T13:08:00Z">
          <w:pPr/>
        </w:pPrChange>
      </w:pPr>
      <w:moveFrom w:id="1418" w:author="Shivam" w:date="2020-10-28T15:45:00Z">
        <w:ins w:id="1419" w:author="Shivam Saini" w:date="2020-10-28T13:08:00Z">
          <w:r w:rsidRPr="007C08EA" w:rsidDel="001E1C59">
            <w:rPr>
              <w:b/>
              <w:bCs/>
              <w:lang w:val="en-US"/>
              <w:rPrChange w:id="1420" w:author="Shivam Saini" w:date="2020-10-28T13:14:00Z">
                <w:rPr>
                  <w:lang w:val="en-US"/>
                </w:rPr>
              </w:rPrChange>
            </w:rPr>
            <w:t xml:space="preserve">  &lt;sessions&gt;</w:t>
          </w:r>
        </w:ins>
      </w:moveFrom>
    </w:p>
    <w:p w14:paraId="46201C8F" w14:textId="71FA8AC6" w:rsidR="00D43D9F" w:rsidRPr="007C08EA" w:rsidDel="001E1C59" w:rsidRDefault="00D43D9F">
      <w:pPr>
        <w:spacing w:after="0"/>
        <w:rPr>
          <w:ins w:id="1421" w:author="Shivam Saini" w:date="2020-10-28T13:08:00Z"/>
          <w:moveFrom w:id="1422" w:author="Shivam" w:date="2020-10-28T15:45:00Z"/>
          <w:b/>
          <w:bCs/>
          <w:lang w:val="en-US"/>
          <w:rPrChange w:id="1423" w:author="Shivam Saini" w:date="2020-10-28T13:14:00Z">
            <w:rPr>
              <w:ins w:id="1424" w:author="Shivam Saini" w:date="2020-10-28T13:08:00Z"/>
              <w:moveFrom w:id="1425" w:author="Shivam" w:date="2020-10-28T15:45:00Z"/>
              <w:lang w:val="en-US"/>
            </w:rPr>
          </w:rPrChange>
        </w:rPr>
        <w:pPrChange w:id="1426" w:author="Shivam Saini" w:date="2020-10-28T13:08:00Z">
          <w:pPr/>
        </w:pPrChange>
      </w:pPr>
      <w:moveFrom w:id="1427" w:author="Shivam" w:date="2020-10-28T15:45:00Z">
        <w:ins w:id="1428" w:author="Shivam Saini" w:date="2020-10-28T13:08:00Z">
          <w:r w:rsidRPr="007C08EA" w:rsidDel="001E1C59">
            <w:rPr>
              <w:b/>
              <w:bCs/>
              <w:lang w:val="en-US"/>
              <w:rPrChange w:id="1429" w:author="Shivam Saini" w:date="2020-10-28T13:14:00Z">
                <w:rPr>
                  <w:lang w:val="en-US"/>
                </w:rPr>
              </w:rPrChange>
            </w:rPr>
            <w:t xml:space="preserve">    &lt;session name="http-example" probability="100" type="ts_http"&gt;</w:t>
          </w:r>
        </w:ins>
      </w:moveFrom>
    </w:p>
    <w:p w14:paraId="58F4725E" w14:textId="33AAC5F7" w:rsidR="00D43D9F" w:rsidRPr="007C08EA" w:rsidDel="001E1C59" w:rsidRDefault="00D43D9F">
      <w:pPr>
        <w:spacing w:after="0"/>
        <w:rPr>
          <w:ins w:id="1430" w:author="Shivam Saini" w:date="2020-10-28T13:08:00Z"/>
          <w:moveFrom w:id="1431" w:author="Shivam" w:date="2020-10-28T15:45:00Z"/>
          <w:b/>
          <w:bCs/>
          <w:lang w:val="en-US"/>
          <w:rPrChange w:id="1432" w:author="Shivam Saini" w:date="2020-10-28T13:14:00Z">
            <w:rPr>
              <w:ins w:id="1433" w:author="Shivam Saini" w:date="2020-10-28T13:08:00Z"/>
              <w:moveFrom w:id="1434" w:author="Shivam" w:date="2020-10-28T15:45:00Z"/>
              <w:lang w:val="en-US"/>
            </w:rPr>
          </w:rPrChange>
        </w:rPr>
        <w:pPrChange w:id="1435" w:author="Shivam Saini" w:date="2020-10-28T13:08:00Z">
          <w:pPr/>
        </w:pPrChange>
      </w:pPr>
      <w:moveFrom w:id="1436" w:author="Shivam" w:date="2020-10-28T15:45:00Z">
        <w:ins w:id="1437" w:author="Shivam Saini" w:date="2020-10-28T13:08:00Z">
          <w:r w:rsidRPr="007C08EA" w:rsidDel="001E1C59">
            <w:rPr>
              <w:b/>
              <w:bCs/>
              <w:lang w:val="en-US"/>
              <w:rPrChange w:id="1438" w:author="Shivam Saini" w:date="2020-10-28T13:14:00Z">
                <w:rPr>
                  <w:lang w:val="en-US"/>
                </w:rPr>
              </w:rPrChange>
            </w:rPr>
            <w:t xml:space="preserve">      &lt;request&gt;</w:t>
          </w:r>
        </w:ins>
      </w:moveFrom>
    </w:p>
    <w:p w14:paraId="34D45784" w14:textId="39796E45" w:rsidR="00D43D9F" w:rsidRPr="007C08EA" w:rsidDel="001E1C59" w:rsidRDefault="00D43D9F">
      <w:pPr>
        <w:spacing w:after="0"/>
        <w:rPr>
          <w:ins w:id="1439" w:author="Shivam Saini" w:date="2020-10-28T13:08:00Z"/>
          <w:moveFrom w:id="1440" w:author="Shivam" w:date="2020-10-28T15:45:00Z"/>
          <w:b/>
          <w:bCs/>
          <w:lang w:val="en-US"/>
          <w:rPrChange w:id="1441" w:author="Shivam Saini" w:date="2020-10-28T13:14:00Z">
            <w:rPr>
              <w:ins w:id="1442" w:author="Shivam Saini" w:date="2020-10-28T13:08:00Z"/>
              <w:moveFrom w:id="1443" w:author="Shivam" w:date="2020-10-28T15:45:00Z"/>
              <w:lang w:val="en-US"/>
            </w:rPr>
          </w:rPrChange>
        </w:rPr>
        <w:pPrChange w:id="1444" w:author="Shivam Saini" w:date="2020-10-28T13:08:00Z">
          <w:pPr/>
        </w:pPrChange>
      </w:pPr>
      <w:moveFrom w:id="1445" w:author="Shivam" w:date="2020-10-28T15:45:00Z">
        <w:ins w:id="1446" w:author="Shivam Saini" w:date="2020-10-28T13:08:00Z">
          <w:r w:rsidRPr="007C08EA" w:rsidDel="001E1C59">
            <w:rPr>
              <w:b/>
              <w:bCs/>
              <w:lang w:val="en-US"/>
              <w:rPrChange w:id="1447" w:author="Shivam Saini" w:date="2020-10-28T13:14:00Z">
                <w:rPr>
                  <w:lang w:val="en-US"/>
                </w:rPr>
              </w:rPrChange>
            </w:rPr>
            <w:tab/>
            <w:t xml:space="preserve">      &lt;http url='/' version='1.1' method='POST'  content_type='application/json' contents_from_file="chain2.json"&gt;</w:t>
          </w:r>
        </w:ins>
      </w:moveFrom>
    </w:p>
    <w:p w14:paraId="512E34D9" w14:textId="0288293B" w:rsidR="00D43D9F" w:rsidRPr="007C08EA" w:rsidDel="001E1C59" w:rsidRDefault="00D43D9F">
      <w:pPr>
        <w:spacing w:after="0"/>
        <w:rPr>
          <w:ins w:id="1448" w:author="Shivam Saini" w:date="2020-10-28T13:08:00Z"/>
          <w:moveFrom w:id="1449" w:author="Shivam" w:date="2020-10-28T15:45:00Z"/>
          <w:b/>
          <w:bCs/>
          <w:lang w:val="en-US"/>
          <w:rPrChange w:id="1450" w:author="Shivam Saini" w:date="2020-10-28T13:14:00Z">
            <w:rPr>
              <w:ins w:id="1451" w:author="Shivam Saini" w:date="2020-10-28T13:08:00Z"/>
              <w:moveFrom w:id="1452" w:author="Shivam" w:date="2020-10-28T15:45:00Z"/>
              <w:lang w:val="en-US"/>
            </w:rPr>
          </w:rPrChange>
        </w:rPr>
        <w:pPrChange w:id="1453" w:author="Shivam Saini" w:date="2020-10-28T13:08:00Z">
          <w:pPr/>
        </w:pPrChange>
      </w:pPr>
      <w:moveFrom w:id="1454" w:author="Shivam" w:date="2020-10-28T15:45:00Z">
        <w:ins w:id="1455" w:author="Shivam Saini" w:date="2020-10-28T13:08:00Z">
          <w:r w:rsidRPr="007C08EA" w:rsidDel="001E1C59">
            <w:rPr>
              <w:b/>
              <w:bCs/>
              <w:lang w:val="en-US"/>
              <w:rPrChange w:id="1456" w:author="Shivam Saini" w:date="2020-10-28T13:14:00Z">
                <w:rPr>
                  <w:lang w:val="en-US"/>
                </w:rPr>
              </w:rPrChange>
            </w:rPr>
            <w:tab/>
            <w:t xml:space="preserve">      &lt;/http&gt;</w:t>
          </w:r>
        </w:ins>
      </w:moveFrom>
    </w:p>
    <w:p w14:paraId="74AE5720" w14:textId="3CA27FF2" w:rsidR="00D43D9F" w:rsidRPr="007C08EA" w:rsidDel="001E1C59" w:rsidRDefault="00D43D9F">
      <w:pPr>
        <w:spacing w:after="0"/>
        <w:rPr>
          <w:ins w:id="1457" w:author="Shivam Saini" w:date="2020-10-28T13:08:00Z"/>
          <w:moveFrom w:id="1458" w:author="Shivam" w:date="2020-10-28T15:45:00Z"/>
          <w:b/>
          <w:bCs/>
          <w:lang w:val="en-US"/>
          <w:rPrChange w:id="1459" w:author="Shivam Saini" w:date="2020-10-28T13:14:00Z">
            <w:rPr>
              <w:ins w:id="1460" w:author="Shivam Saini" w:date="2020-10-28T13:08:00Z"/>
              <w:moveFrom w:id="1461" w:author="Shivam" w:date="2020-10-28T15:45:00Z"/>
              <w:lang w:val="en-US"/>
            </w:rPr>
          </w:rPrChange>
        </w:rPr>
        <w:pPrChange w:id="1462" w:author="Shivam Saini" w:date="2020-10-28T13:08:00Z">
          <w:pPr/>
        </w:pPrChange>
      </w:pPr>
      <w:moveFrom w:id="1463" w:author="Shivam" w:date="2020-10-28T15:45:00Z">
        <w:ins w:id="1464" w:author="Shivam Saini" w:date="2020-10-28T13:08:00Z">
          <w:r w:rsidRPr="007C08EA" w:rsidDel="001E1C59">
            <w:rPr>
              <w:b/>
              <w:bCs/>
              <w:lang w:val="en-US"/>
              <w:rPrChange w:id="1465" w:author="Shivam Saini" w:date="2020-10-28T13:14:00Z">
                <w:rPr>
                  <w:lang w:val="en-US"/>
                </w:rPr>
              </w:rPrChange>
            </w:rPr>
            <w:t xml:space="preserve">      &lt;/request&gt;</w:t>
          </w:r>
        </w:ins>
      </w:moveFrom>
    </w:p>
    <w:p w14:paraId="5F514ED9" w14:textId="18B10B6C" w:rsidR="00D43D9F" w:rsidRPr="007C08EA" w:rsidDel="001E1C59" w:rsidRDefault="00D43D9F">
      <w:pPr>
        <w:spacing w:after="0"/>
        <w:rPr>
          <w:ins w:id="1466" w:author="Shivam Saini" w:date="2020-10-28T13:08:00Z"/>
          <w:moveFrom w:id="1467" w:author="Shivam" w:date="2020-10-28T15:45:00Z"/>
          <w:b/>
          <w:bCs/>
          <w:lang w:val="en-US"/>
          <w:rPrChange w:id="1468" w:author="Shivam Saini" w:date="2020-10-28T13:14:00Z">
            <w:rPr>
              <w:ins w:id="1469" w:author="Shivam Saini" w:date="2020-10-28T13:08:00Z"/>
              <w:moveFrom w:id="1470" w:author="Shivam" w:date="2020-10-28T15:45:00Z"/>
              <w:lang w:val="en-US"/>
            </w:rPr>
          </w:rPrChange>
        </w:rPr>
        <w:pPrChange w:id="1471" w:author="Shivam Saini" w:date="2020-10-28T13:08:00Z">
          <w:pPr/>
        </w:pPrChange>
      </w:pPr>
      <w:moveFrom w:id="1472" w:author="Shivam" w:date="2020-10-28T15:45:00Z">
        <w:ins w:id="1473" w:author="Shivam Saini" w:date="2020-10-28T13:08:00Z">
          <w:r w:rsidRPr="007C08EA" w:rsidDel="001E1C59">
            <w:rPr>
              <w:b/>
              <w:bCs/>
              <w:lang w:val="en-US"/>
              <w:rPrChange w:id="1474" w:author="Shivam Saini" w:date="2020-10-28T13:14:00Z">
                <w:rPr>
                  <w:lang w:val="en-US"/>
                </w:rPr>
              </w:rPrChange>
            </w:rPr>
            <w:t xml:space="preserve">       &lt;request&gt;</w:t>
          </w:r>
        </w:ins>
      </w:moveFrom>
    </w:p>
    <w:p w14:paraId="4D4ACE25" w14:textId="0E7D7053" w:rsidR="00D43D9F" w:rsidRPr="007C08EA" w:rsidDel="001E1C59" w:rsidRDefault="00D43D9F">
      <w:pPr>
        <w:spacing w:after="0"/>
        <w:rPr>
          <w:ins w:id="1475" w:author="Shivam Saini" w:date="2020-10-28T13:08:00Z"/>
          <w:moveFrom w:id="1476" w:author="Shivam" w:date="2020-10-28T15:45:00Z"/>
          <w:b/>
          <w:bCs/>
          <w:lang w:val="en-US"/>
          <w:rPrChange w:id="1477" w:author="Shivam Saini" w:date="2020-10-28T13:14:00Z">
            <w:rPr>
              <w:ins w:id="1478" w:author="Shivam Saini" w:date="2020-10-28T13:08:00Z"/>
              <w:moveFrom w:id="1479" w:author="Shivam" w:date="2020-10-28T15:45:00Z"/>
              <w:lang w:val="en-US"/>
            </w:rPr>
          </w:rPrChange>
        </w:rPr>
        <w:pPrChange w:id="1480" w:author="Shivam Saini" w:date="2020-10-28T13:08:00Z">
          <w:pPr/>
        </w:pPrChange>
      </w:pPr>
      <w:moveFrom w:id="1481" w:author="Shivam" w:date="2020-10-28T15:45:00Z">
        <w:ins w:id="1482" w:author="Shivam Saini" w:date="2020-10-28T13:08:00Z">
          <w:r w:rsidRPr="007C08EA" w:rsidDel="001E1C59">
            <w:rPr>
              <w:b/>
              <w:bCs/>
              <w:lang w:val="en-US"/>
              <w:rPrChange w:id="1483" w:author="Shivam Saini" w:date="2020-10-28T13:14:00Z">
                <w:rPr>
                  <w:lang w:val="en-US"/>
                </w:rPr>
              </w:rPrChange>
            </w:rPr>
            <w:tab/>
            <w:t xml:space="preserve">      &lt;http url='http://172.17.253.26:5000/' version='1.1' method='POST'  content_type='application/json' contents_from_file="chain3.json"&gt;</w:t>
          </w:r>
        </w:ins>
      </w:moveFrom>
    </w:p>
    <w:p w14:paraId="49D3502F" w14:textId="7D4AC7F0" w:rsidR="00D43D9F" w:rsidRPr="007C08EA" w:rsidDel="001E1C59" w:rsidRDefault="00D43D9F">
      <w:pPr>
        <w:spacing w:after="0"/>
        <w:rPr>
          <w:ins w:id="1484" w:author="Shivam Saini" w:date="2020-10-28T13:08:00Z"/>
          <w:moveFrom w:id="1485" w:author="Shivam" w:date="2020-10-28T15:45:00Z"/>
          <w:b/>
          <w:bCs/>
          <w:lang w:val="en-US"/>
          <w:rPrChange w:id="1486" w:author="Shivam Saini" w:date="2020-10-28T13:14:00Z">
            <w:rPr>
              <w:ins w:id="1487" w:author="Shivam Saini" w:date="2020-10-28T13:08:00Z"/>
              <w:moveFrom w:id="1488" w:author="Shivam" w:date="2020-10-28T15:45:00Z"/>
              <w:lang w:val="en-US"/>
            </w:rPr>
          </w:rPrChange>
        </w:rPr>
        <w:pPrChange w:id="1489" w:author="Shivam Saini" w:date="2020-10-28T13:08:00Z">
          <w:pPr/>
        </w:pPrChange>
      </w:pPr>
      <w:moveFrom w:id="1490" w:author="Shivam" w:date="2020-10-28T15:45:00Z">
        <w:ins w:id="1491" w:author="Shivam Saini" w:date="2020-10-28T13:08:00Z">
          <w:r w:rsidRPr="007C08EA" w:rsidDel="001E1C59">
            <w:rPr>
              <w:b/>
              <w:bCs/>
              <w:lang w:val="en-US"/>
              <w:rPrChange w:id="1492" w:author="Shivam Saini" w:date="2020-10-28T13:14:00Z">
                <w:rPr>
                  <w:lang w:val="en-US"/>
                </w:rPr>
              </w:rPrChange>
            </w:rPr>
            <w:t xml:space="preserve">              &lt;/http&gt;</w:t>
          </w:r>
        </w:ins>
      </w:moveFrom>
    </w:p>
    <w:p w14:paraId="4AB806BF" w14:textId="4B090C7D" w:rsidR="00D43D9F" w:rsidRPr="007C08EA" w:rsidDel="001E1C59" w:rsidRDefault="00D43D9F">
      <w:pPr>
        <w:spacing w:after="0"/>
        <w:rPr>
          <w:ins w:id="1493" w:author="Shivam Saini" w:date="2020-10-28T13:08:00Z"/>
          <w:moveFrom w:id="1494" w:author="Shivam" w:date="2020-10-28T15:45:00Z"/>
          <w:b/>
          <w:bCs/>
          <w:lang w:val="en-US"/>
          <w:rPrChange w:id="1495" w:author="Shivam Saini" w:date="2020-10-28T13:14:00Z">
            <w:rPr>
              <w:ins w:id="1496" w:author="Shivam Saini" w:date="2020-10-28T13:08:00Z"/>
              <w:moveFrom w:id="1497" w:author="Shivam" w:date="2020-10-28T15:45:00Z"/>
              <w:lang w:val="en-US"/>
            </w:rPr>
          </w:rPrChange>
        </w:rPr>
        <w:pPrChange w:id="1498" w:author="Shivam Saini" w:date="2020-10-28T13:08:00Z">
          <w:pPr/>
        </w:pPrChange>
      </w:pPr>
      <w:moveFrom w:id="1499" w:author="Shivam" w:date="2020-10-28T15:45:00Z">
        <w:ins w:id="1500" w:author="Shivam Saini" w:date="2020-10-28T13:08:00Z">
          <w:r w:rsidRPr="007C08EA" w:rsidDel="001E1C59">
            <w:rPr>
              <w:b/>
              <w:bCs/>
              <w:lang w:val="en-US"/>
              <w:rPrChange w:id="1501" w:author="Shivam Saini" w:date="2020-10-28T13:14:00Z">
                <w:rPr>
                  <w:lang w:val="en-US"/>
                </w:rPr>
              </w:rPrChange>
            </w:rPr>
            <w:t xml:space="preserve">      &lt;/request&gt;</w:t>
          </w:r>
        </w:ins>
      </w:moveFrom>
    </w:p>
    <w:p w14:paraId="10E7A7E7" w14:textId="353105DB" w:rsidR="00D43D9F" w:rsidRPr="007C08EA" w:rsidDel="001E1C59" w:rsidRDefault="00D43D9F">
      <w:pPr>
        <w:spacing w:after="0"/>
        <w:rPr>
          <w:ins w:id="1502" w:author="Shivam Saini" w:date="2020-10-28T13:08:00Z"/>
          <w:moveFrom w:id="1503" w:author="Shivam" w:date="2020-10-28T15:45:00Z"/>
          <w:b/>
          <w:bCs/>
          <w:lang w:val="en-US"/>
          <w:rPrChange w:id="1504" w:author="Shivam Saini" w:date="2020-10-28T13:14:00Z">
            <w:rPr>
              <w:ins w:id="1505" w:author="Shivam Saini" w:date="2020-10-28T13:08:00Z"/>
              <w:moveFrom w:id="1506" w:author="Shivam" w:date="2020-10-28T15:45:00Z"/>
              <w:lang w:val="en-US"/>
            </w:rPr>
          </w:rPrChange>
        </w:rPr>
        <w:pPrChange w:id="1507" w:author="Shivam Saini" w:date="2020-10-28T13:08:00Z">
          <w:pPr/>
        </w:pPrChange>
      </w:pPr>
      <w:moveFrom w:id="1508" w:author="Shivam" w:date="2020-10-28T15:45:00Z">
        <w:ins w:id="1509" w:author="Shivam Saini" w:date="2020-10-28T13:08:00Z">
          <w:r w:rsidRPr="007C08EA" w:rsidDel="001E1C59">
            <w:rPr>
              <w:b/>
              <w:bCs/>
              <w:lang w:val="en-US"/>
              <w:rPrChange w:id="1510" w:author="Shivam Saini" w:date="2020-10-28T13:14:00Z">
                <w:rPr>
                  <w:lang w:val="en-US"/>
                </w:rPr>
              </w:rPrChange>
            </w:rPr>
            <w:t xml:space="preserve">      &lt;thinktime value="2" random="true"&gt;&lt;/thinktime&gt;</w:t>
          </w:r>
        </w:ins>
      </w:moveFrom>
    </w:p>
    <w:p w14:paraId="22210C95" w14:textId="34BA725C" w:rsidR="00D43D9F" w:rsidRPr="007C08EA" w:rsidDel="001E1C59" w:rsidRDefault="00D43D9F">
      <w:pPr>
        <w:spacing w:after="0"/>
        <w:rPr>
          <w:ins w:id="1511" w:author="Shivam Saini" w:date="2020-10-28T13:08:00Z"/>
          <w:moveFrom w:id="1512" w:author="Shivam" w:date="2020-10-28T15:45:00Z"/>
          <w:b/>
          <w:bCs/>
          <w:lang w:val="en-US"/>
          <w:rPrChange w:id="1513" w:author="Shivam Saini" w:date="2020-10-28T13:14:00Z">
            <w:rPr>
              <w:ins w:id="1514" w:author="Shivam Saini" w:date="2020-10-28T13:08:00Z"/>
              <w:moveFrom w:id="1515" w:author="Shivam" w:date="2020-10-28T15:45:00Z"/>
              <w:lang w:val="en-US"/>
            </w:rPr>
          </w:rPrChange>
        </w:rPr>
        <w:pPrChange w:id="1516" w:author="Shivam Saini" w:date="2020-10-28T13:08:00Z">
          <w:pPr/>
        </w:pPrChange>
      </w:pPr>
      <w:moveFrom w:id="1517" w:author="Shivam" w:date="2020-10-28T15:45:00Z">
        <w:ins w:id="1518" w:author="Shivam Saini" w:date="2020-10-28T13:08:00Z">
          <w:r w:rsidRPr="007C08EA" w:rsidDel="001E1C59">
            <w:rPr>
              <w:b/>
              <w:bCs/>
              <w:lang w:val="en-US"/>
              <w:rPrChange w:id="1519" w:author="Shivam Saini" w:date="2020-10-28T13:14:00Z">
                <w:rPr>
                  <w:lang w:val="en-US"/>
                </w:rPr>
              </w:rPrChange>
            </w:rPr>
            <w:t xml:space="preserve">    &lt;/session&gt;</w:t>
          </w:r>
        </w:ins>
      </w:moveFrom>
    </w:p>
    <w:p w14:paraId="68EC646D" w14:textId="6FC1F80E" w:rsidR="00D43D9F" w:rsidRPr="007C08EA" w:rsidDel="001E1C59" w:rsidRDefault="00D43D9F">
      <w:pPr>
        <w:spacing w:after="0"/>
        <w:rPr>
          <w:ins w:id="1520" w:author="Shivam Saini" w:date="2020-10-28T13:08:00Z"/>
          <w:moveFrom w:id="1521" w:author="Shivam" w:date="2020-10-28T15:45:00Z"/>
          <w:b/>
          <w:bCs/>
          <w:lang w:val="en-US"/>
          <w:rPrChange w:id="1522" w:author="Shivam Saini" w:date="2020-10-28T13:14:00Z">
            <w:rPr>
              <w:ins w:id="1523" w:author="Shivam Saini" w:date="2020-10-28T13:08:00Z"/>
              <w:moveFrom w:id="1524" w:author="Shivam" w:date="2020-10-28T15:45:00Z"/>
              <w:lang w:val="en-US"/>
            </w:rPr>
          </w:rPrChange>
        </w:rPr>
        <w:pPrChange w:id="1525" w:author="Shivam Saini" w:date="2020-10-28T13:08:00Z">
          <w:pPr/>
        </w:pPrChange>
      </w:pPr>
      <w:moveFrom w:id="1526" w:author="Shivam" w:date="2020-10-28T15:45:00Z">
        <w:ins w:id="1527" w:author="Shivam Saini" w:date="2020-10-28T13:08:00Z">
          <w:r w:rsidRPr="007C08EA" w:rsidDel="001E1C59">
            <w:rPr>
              <w:b/>
              <w:bCs/>
              <w:lang w:val="en-US"/>
              <w:rPrChange w:id="1528" w:author="Shivam Saini" w:date="2020-10-28T13:14:00Z">
                <w:rPr>
                  <w:lang w:val="en-US"/>
                </w:rPr>
              </w:rPrChange>
            </w:rPr>
            <w:t xml:space="preserve">  &lt;/sessions&gt;</w:t>
          </w:r>
        </w:ins>
      </w:moveFrom>
    </w:p>
    <w:p w14:paraId="2BCF4114" w14:textId="25215E80" w:rsidR="00DC4088" w:rsidDel="001E1C59" w:rsidRDefault="00D43D9F" w:rsidP="00D43D9F">
      <w:pPr>
        <w:spacing w:after="0"/>
        <w:rPr>
          <w:ins w:id="1529" w:author="Shivam Saini" w:date="2020-10-28T13:14:00Z"/>
          <w:moveFrom w:id="1530" w:author="Shivam" w:date="2020-10-28T15:45:00Z"/>
          <w:b/>
          <w:bCs/>
          <w:lang w:val="en-US"/>
        </w:rPr>
      </w:pPr>
      <w:moveFrom w:id="1531" w:author="Shivam" w:date="2020-10-28T15:45:00Z">
        <w:ins w:id="1532" w:author="Shivam Saini" w:date="2020-10-28T13:08:00Z">
          <w:r w:rsidRPr="007C08EA" w:rsidDel="001E1C59">
            <w:rPr>
              <w:b/>
              <w:bCs/>
              <w:lang w:val="en-US"/>
              <w:rPrChange w:id="1533" w:author="Shivam Saini" w:date="2020-10-28T13:14:00Z">
                <w:rPr>
                  <w:lang w:val="en-US"/>
                </w:rPr>
              </w:rPrChange>
            </w:rPr>
            <w:t>&lt;/tsung&gt;</w:t>
          </w:r>
        </w:ins>
      </w:moveFrom>
    </w:p>
    <w:p w14:paraId="01C968ED" w14:textId="0C330C7A" w:rsidR="00962531" w:rsidDel="001E1C59" w:rsidRDefault="00962531" w:rsidP="00D43D9F">
      <w:pPr>
        <w:spacing w:after="0"/>
        <w:rPr>
          <w:ins w:id="1534" w:author="Shivam Saini" w:date="2020-10-28T13:14:00Z"/>
          <w:moveFrom w:id="1535" w:author="Shivam" w:date="2020-10-28T15:45:00Z"/>
          <w:b/>
          <w:bCs/>
          <w:lang w:val="en-US"/>
        </w:rPr>
      </w:pPr>
    </w:p>
    <w:p w14:paraId="56A9E5D5" w14:textId="1D724BBC" w:rsidR="00962531" w:rsidDel="001E1C59" w:rsidRDefault="00962531" w:rsidP="00D43D9F">
      <w:pPr>
        <w:spacing w:after="0"/>
        <w:rPr>
          <w:ins w:id="1536" w:author="Shivam Saini" w:date="2020-10-28T13:14:00Z"/>
          <w:moveFrom w:id="1537" w:author="Shivam" w:date="2020-10-28T15:45:00Z"/>
          <w:b/>
          <w:bCs/>
          <w:lang w:val="en-US"/>
        </w:rPr>
      </w:pPr>
    </w:p>
    <w:p w14:paraId="74B06CA4" w14:textId="148AB9CD" w:rsidR="00962531" w:rsidDel="001E1C59" w:rsidRDefault="00E150B6" w:rsidP="00D43D9F">
      <w:pPr>
        <w:spacing w:after="0"/>
        <w:rPr>
          <w:ins w:id="1538" w:author="Shivam Saini" w:date="2020-10-28T13:16:00Z"/>
          <w:moveFrom w:id="1539" w:author="Shivam" w:date="2020-10-28T15:45:00Z"/>
          <w:lang w:val="en-US"/>
        </w:rPr>
      </w:pPr>
      <w:moveFrom w:id="1540" w:author="Shivam" w:date="2020-10-28T15:45:00Z">
        <w:ins w:id="1541" w:author="Shivam Saini" w:date="2020-10-28T13:14:00Z">
          <w:r w:rsidDel="001E1C59">
            <w:rPr>
              <w:lang w:val="en-US"/>
            </w:rPr>
            <w:t xml:space="preserve">In the </w:t>
          </w:r>
        </w:ins>
        <w:ins w:id="1542" w:author="Shivam Saini" w:date="2020-10-28T13:15:00Z">
          <w:r w:rsidDel="001E1C59">
            <w:rPr>
              <w:lang w:val="en-US"/>
            </w:rPr>
            <w:t>client</w:t>
          </w:r>
        </w:ins>
        <w:ins w:id="1543" w:author="Shivam Saini" w:date="2020-10-28T13:17:00Z">
          <w:r w:rsidR="00A57F68" w:rsidDel="001E1C59">
            <w:rPr>
              <w:lang w:val="en-US"/>
            </w:rPr>
            <w:t>s tag</w:t>
          </w:r>
        </w:ins>
        <w:ins w:id="1544" w:author="Shivam Saini" w:date="2020-10-28T13:15:00Z">
          <w:r w:rsidDel="001E1C59">
            <w:rPr>
              <w:lang w:val="en-US"/>
            </w:rPr>
            <w:t xml:space="preserve">, the user needs to </w:t>
          </w:r>
          <w:r w:rsidR="00E27F81" w:rsidDel="001E1C59">
            <w:rPr>
              <w:lang w:val="en-US"/>
            </w:rPr>
            <w:t xml:space="preserve">specify the IP address of the client host machine. </w:t>
          </w:r>
        </w:ins>
        <w:ins w:id="1545" w:author="Shivam Saini" w:date="2020-10-28T13:16:00Z">
          <w:r w:rsidR="00D66C14" w:rsidDel="001E1C59">
            <w:rPr>
              <w:lang w:val="en-US"/>
            </w:rPr>
            <w:t xml:space="preserve">Since in our testing, </w:t>
          </w:r>
          <w:r w:rsidR="006025D3" w:rsidDel="001E1C59">
            <w:rPr>
              <w:lang w:val="en-US"/>
            </w:rPr>
            <w:t xml:space="preserve"> the client is the machine itself on which tsung </w:t>
          </w:r>
          <w:r w:rsidR="00A57F68" w:rsidDel="001E1C59">
            <w:rPr>
              <w:lang w:val="en-US"/>
            </w:rPr>
            <w:t>is running, the host is set to be the localhost.</w:t>
          </w:r>
        </w:ins>
      </w:moveFrom>
    </w:p>
    <w:p w14:paraId="30674C5F" w14:textId="2906BA5A" w:rsidR="00A57F68" w:rsidDel="001E1C59" w:rsidRDefault="00A57F68" w:rsidP="00D43D9F">
      <w:pPr>
        <w:spacing w:after="0"/>
        <w:rPr>
          <w:ins w:id="1546" w:author="Shivam Saini" w:date="2020-10-28T13:16:00Z"/>
          <w:moveFrom w:id="1547" w:author="Shivam" w:date="2020-10-28T15:45:00Z"/>
          <w:lang w:val="en-US"/>
        </w:rPr>
      </w:pPr>
    </w:p>
    <w:p w14:paraId="6EA03891" w14:textId="5CFFAE6A" w:rsidR="00A57F68" w:rsidDel="001E1C59" w:rsidRDefault="00A57F68" w:rsidP="00D43D9F">
      <w:pPr>
        <w:spacing w:after="0"/>
        <w:rPr>
          <w:ins w:id="1548" w:author="Shivam Saini" w:date="2020-10-28T13:21:00Z"/>
          <w:moveFrom w:id="1549" w:author="Shivam" w:date="2020-10-28T15:45:00Z"/>
          <w:lang w:val="en-US"/>
        </w:rPr>
      </w:pPr>
      <w:moveFrom w:id="1550" w:author="Shivam" w:date="2020-10-28T15:45:00Z">
        <w:ins w:id="1551" w:author="Shivam Saini" w:date="2020-10-28T13:16:00Z">
          <w:r w:rsidDel="001E1C59">
            <w:rPr>
              <w:lang w:val="en-US"/>
            </w:rPr>
            <w:t>In the server</w:t>
          </w:r>
        </w:ins>
        <w:ins w:id="1552" w:author="Shivam Saini" w:date="2020-10-28T13:17:00Z">
          <w:r w:rsidDel="001E1C59">
            <w:rPr>
              <w:lang w:val="en-US"/>
            </w:rPr>
            <w:t xml:space="preserve"> tag, the user needs to provide the IP address of the server</w:t>
          </w:r>
          <w:r w:rsidR="00AB3228" w:rsidDel="001E1C59">
            <w:rPr>
              <w:lang w:val="en-US"/>
            </w:rPr>
            <w:t xml:space="preserve"> machine where </w:t>
          </w:r>
        </w:ins>
        <w:ins w:id="1553" w:author="Shivam Saini" w:date="2020-10-28T13:18:00Z">
          <w:r w:rsidR="00420FFE" w:rsidDel="001E1C59">
            <w:rPr>
              <w:lang w:val="en-US"/>
            </w:rPr>
            <w:t>the user</w:t>
          </w:r>
        </w:ins>
        <w:ins w:id="1554" w:author="Shivam Saini" w:date="2020-10-28T13:17:00Z">
          <w:r w:rsidR="00AB3228" w:rsidDel="001E1C59">
            <w:rPr>
              <w:lang w:val="en-US"/>
            </w:rPr>
            <w:t xml:space="preserve"> want</w:t>
          </w:r>
        </w:ins>
        <w:ins w:id="1555" w:author="Shivam Saini" w:date="2020-10-28T13:18:00Z">
          <w:r w:rsidR="00420FFE" w:rsidDel="001E1C59">
            <w:rPr>
              <w:lang w:val="en-US"/>
            </w:rPr>
            <w:t>s</w:t>
          </w:r>
        </w:ins>
        <w:ins w:id="1556" w:author="Shivam Saini" w:date="2020-10-28T13:17:00Z">
          <w:r w:rsidR="00AB3228" w:rsidDel="001E1C59">
            <w:rPr>
              <w:lang w:val="en-US"/>
            </w:rPr>
            <w:t xml:space="preserve"> tsung to send the traffic</w:t>
          </w:r>
          <w:r w:rsidR="009C0ED5" w:rsidDel="001E1C59">
            <w:rPr>
              <w:lang w:val="en-US"/>
            </w:rPr>
            <w:t xml:space="preserve">. </w:t>
          </w:r>
          <w:r w:rsidR="003C23C6" w:rsidDel="001E1C59">
            <w:rPr>
              <w:lang w:val="en-US"/>
            </w:rPr>
            <w:t xml:space="preserve">In </w:t>
          </w:r>
        </w:ins>
        <w:ins w:id="1557" w:author="Shivam Saini" w:date="2020-10-28T13:18:00Z">
          <w:r w:rsidR="003C23C6" w:rsidDel="001E1C59">
            <w:rPr>
              <w:lang w:val="en-US"/>
            </w:rPr>
            <w:t xml:space="preserve">case of </w:t>
          </w:r>
          <w:r w:rsidR="0012370F" w:rsidDel="001E1C59">
            <w:rPr>
              <w:lang w:val="en-US"/>
            </w:rPr>
            <w:t>this project, the sever will be the first microservice in the chain</w:t>
          </w:r>
          <w:r w:rsidR="000746AF" w:rsidDel="001E1C59">
            <w:rPr>
              <w:lang w:val="en-US"/>
            </w:rPr>
            <w:t xml:space="preserve"> </w:t>
          </w:r>
        </w:ins>
        <w:ins w:id="1558" w:author="Shivam Saini" w:date="2020-10-28T13:19:00Z">
          <w:r w:rsidR="00046D16" w:rsidDel="001E1C59">
            <w:rPr>
              <w:lang w:val="en-US"/>
            </w:rPr>
            <w:t>and the LoadBalancer IP(</w:t>
          </w:r>
          <w:r w:rsidR="000B261F" w:rsidDel="001E1C59">
            <w:rPr>
              <w:lang w:val="en-US"/>
            </w:rPr>
            <w:t>accessible from outside cluster</w:t>
          </w:r>
          <w:r w:rsidR="00046D16" w:rsidDel="001E1C59">
            <w:rPr>
              <w:lang w:val="en-US"/>
            </w:rPr>
            <w:t>) of that microservice should be provided here.</w:t>
          </w:r>
        </w:ins>
      </w:moveFrom>
    </w:p>
    <w:p w14:paraId="56F8E7D7" w14:textId="57D2FDBC" w:rsidR="00C212E8" w:rsidDel="001E1C59" w:rsidRDefault="00C212E8" w:rsidP="00D43D9F">
      <w:pPr>
        <w:spacing w:after="0"/>
        <w:rPr>
          <w:ins w:id="1559" w:author="Shivam Saini" w:date="2020-10-28T13:21:00Z"/>
          <w:moveFrom w:id="1560" w:author="Shivam" w:date="2020-10-28T15:45:00Z"/>
          <w:lang w:val="en-US"/>
        </w:rPr>
      </w:pPr>
    </w:p>
    <w:p w14:paraId="10C3B971" w14:textId="3FA46A1F" w:rsidR="00C212E8" w:rsidDel="001E1C59" w:rsidRDefault="00C212E8" w:rsidP="00D43D9F">
      <w:pPr>
        <w:spacing w:after="0"/>
        <w:rPr>
          <w:ins w:id="1561" w:author="Shivam Saini" w:date="2020-10-28T13:19:00Z"/>
          <w:moveFrom w:id="1562" w:author="Shivam" w:date="2020-10-28T15:45:00Z"/>
          <w:lang w:val="en-US"/>
        </w:rPr>
      </w:pPr>
      <w:moveFrom w:id="1563" w:author="Shivam" w:date="2020-10-28T15:45:00Z">
        <w:ins w:id="1564" w:author="Shivam Saini" w:date="2020-10-28T13:21:00Z">
          <w:r w:rsidDel="001E1C59">
            <w:rPr>
              <w:lang w:val="en-US"/>
            </w:rPr>
            <w:t>Load tag defines the progression of the users arriving into the system. Here load can</w:t>
          </w:r>
        </w:ins>
        <w:ins w:id="1565" w:author="Shivam Saini" w:date="2020-10-28T13:22:00Z">
          <w:r w:rsidDel="001E1C59">
            <w:rPr>
              <w:lang w:val="en-US"/>
            </w:rPr>
            <w:t xml:space="preserve"> be </w:t>
          </w:r>
          <w:r w:rsidR="005C0A5C" w:rsidDel="001E1C59">
            <w:rPr>
              <w:lang w:val="en-US"/>
            </w:rPr>
            <w:t>generated in phases and</w:t>
          </w:r>
          <w:r w:rsidR="006B4918" w:rsidDel="001E1C59">
            <w:rPr>
              <w:lang w:val="en-US"/>
            </w:rPr>
            <w:t xml:space="preserve"> each phase can have different parametes. For example, the user can defines phase1 for first 1 minute and set the user arrival rate to 1 peers second. In the phase 2, th</w:t>
          </w:r>
        </w:ins>
        <w:ins w:id="1566" w:author="Shivam Saini" w:date="2020-10-28T13:23:00Z">
          <w:r w:rsidR="001A7E3D" w:rsidDel="001E1C59">
            <w:rPr>
              <w:lang w:val="en-US"/>
            </w:rPr>
            <w:t xml:space="preserve">at will start after the </w:t>
          </w:r>
          <w:r w:rsidR="00D62456" w:rsidDel="001E1C59">
            <w:rPr>
              <w:lang w:val="en-US"/>
            </w:rPr>
            <w:t xml:space="preserve">phase 1, the arrival rate of users can be set to 2 per second. A detailed </w:t>
          </w:r>
          <w:r w:rsidR="00121240" w:rsidDel="001E1C59">
            <w:rPr>
              <w:lang w:val="en-US"/>
            </w:rPr>
            <w:t xml:space="preserve">options available can be found in the </w:t>
          </w:r>
        </w:ins>
        <w:ins w:id="1567" w:author="Shivam Saini" w:date="2020-10-28T13:24:00Z">
          <w:r w:rsidR="00121240" w:rsidDel="001E1C59">
            <w:rPr>
              <w:lang w:val="en-US"/>
            </w:rPr>
            <w:t>tsung documentation.</w:t>
          </w:r>
        </w:ins>
      </w:moveFrom>
    </w:p>
    <w:p w14:paraId="0320D51D" w14:textId="21880B98" w:rsidR="000B261F" w:rsidDel="001E1C59" w:rsidRDefault="000B261F" w:rsidP="00D43D9F">
      <w:pPr>
        <w:spacing w:after="0"/>
        <w:rPr>
          <w:ins w:id="1568" w:author="Shivam Saini" w:date="2020-10-28T13:19:00Z"/>
          <w:moveFrom w:id="1569" w:author="Shivam" w:date="2020-10-28T15:45:00Z"/>
          <w:lang w:val="en-US"/>
        </w:rPr>
      </w:pPr>
    </w:p>
    <w:p w14:paraId="178FE0ED" w14:textId="787E2A20" w:rsidR="000B261F" w:rsidDel="001E1C59" w:rsidRDefault="00C212E8" w:rsidP="00D43D9F">
      <w:pPr>
        <w:spacing w:after="0"/>
        <w:rPr>
          <w:ins w:id="1570" w:author="Shivam Saini" w:date="2020-10-28T13:21:00Z"/>
          <w:moveFrom w:id="1571" w:author="Shivam" w:date="2020-10-28T15:45:00Z"/>
          <w:lang w:val="en-US"/>
        </w:rPr>
      </w:pPr>
      <w:moveFrom w:id="1572" w:author="Shivam" w:date="2020-10-28T15:45:00Z">
        <w:ins w:id="1573" w:author="Shivam Saini" w:date="2020-10-28T13:20:00Z">
          <w:r w:rsidDel="001E1C59">
            <w:rPr>
              <w:lang w:val="en-US"/>
            </w:rPr>
            <w:t>In options tag, some global options are set, the details can be found in the tsung docu</w:t>
          </w:r>
        </w:ins>
        <w:ins w:id="1574" w:author="Shivam Saini" w:date="2020-10-28T13:21:00Z">
          <w:r w:rsidDel="001E1C59">
            <w:rPr>
              <w:lang w:val="en-US"/>
            </w:rPr>
            <w:t>mentation.</w:t>
          </w:r>
        </w:ins>
      </w:moveFrom>
    </w:p>
    <w:p w14:paraId="2C3D71A7" w14:textId="207AB4BC" w:rsidR="00C212E8" w:rsidDel="001E1C59" w:rsidRDefault="00C212E8" w:rsidP="00D43D9F">
      <w:pPr>
        <w:spacing w:after="0"/>
        <w:rPr>
          <w:ins w:id="1575" w:author="Shivam Saini" w:date="2020-10-28T13:21:00Z"/>
          <w:moveFrom w:id="1576" w:author="Shivam" w:date="2020-10-28T15:45:00Z"/>
          <w:lang w:val="en-US"/>
        </w:rPr>
      </w:pPr>
    </w:p>
    <w:p w14:paraId="7C3B2383" w14:textId="35F5BF7E" w:rsidR="00C212E8" w:rsidDel="001E1C59" w:rsidRDefault="00C212E8" w:rsidP="00D43D9F">
      <w:pPr>
        <w:spacing w:after="0"/>
        <w:rPr>
          <w:ins w:id="1577" w:author="Shivam Saini" w:date="2020-10-28T13:27:00Z"/>
          <w:moveFrom w:id="1578" w:author="Shivam" w:date="2020-10-28T15:45:00Z"/>
          <w:lang w:val="en-US"/>
        </w:rPr>
      </w:pPr>
      <w:moveFrom w:id="1579" w:author="Shivam" w:date="2020-10-28T15:45:00Z">
        <w:ins w:id="1580" w:author="Shivam Saini" w:date="2020-10-28T13:21:00Z">
          <w:r w:rsidDel="001E1C59">
            <w:rPr>
              <w:lang w:val="en-US"/>
            </w:rPr>
            <w:t>Sessions tag is where, the user defines the sessio</w:t>
          </w:r>
        </w:ins>
        <w:ins w:id="1581" w:author="Shivam Saini" w:date="2020-10-28T13:24:00Z">
          <w:r w:rsidR="003A2647" w:rsidDel="001E1C59">
            <w:rPr>
              <w:lang w:val="en-US"/>
            </w:rPr>
            <w:t xml:space="preserve">n in </w:t>
          </w:r>
          <w:r w:rsidR="009913A3" w:rsidDel="001E1C59">
            <w:rPr>
              <w:lang w:val="en-US"/>
            </w:rPr>
            <w:t xml:space="preserve">which the </w:t>
          </w:r>
          <w:r w:rsidR="009B2858" w:rsidDel="001E1C59">
            <w:rPr>
              <w:lang w:val="en-US"/>
            </w:rPr>
            <w:t>traffic</w:t>
          </w:r>
          <w:r w:rsidR="009913A3" w:rsidDel="001E1C59">
            <w:rPr>
              <w:lang w:val="en-US"/>
            </w:rPr>
            <w:t xml:space="preserve"> will be generated.</w:t>
          </w:r>
          <w:r w:rsidR="009B2858" w:rsidDel="001E1C59">
            <w:rPr>
              <w:lang w:val="en-US"/>
            </w:rPr>
            <w:t xml:space="preserve"> Here users </w:t>
          </w:r>
        </w:ins>
        <w:ins w:id="1582" w:author="Shivam Saini" w:date="2020-10-28T13:27:00Z">
          <w:r w:rsidR="00311F32" w:rsidDel="001E1C59">
            <w:rPr>
              <w:lang w:val="en-US"/>
            </w:rPr>
            <w:t>define</w:t>
          </w:r>
        </w:ins>
        <w:ins w:id="1583" w:author="Shivam Saini" w:date="2020-10-28T13:24:00Z">
          <w:r w:rsidR="009B2858" w:rsidDel="001E1C59">
            <w:rPr>
              <w:lang w:val="en-US"/>
            </w:rPr>
            <w:t xml:space="preserve"> what type of traffic will be generated (http, tc</w:t>
          </w:r>
        </w:ins>
        <w:ins w:id="1584" w:author="Shivam Saini" w:date="2020-10-28T13:25:00Z">
          <w:r w:rsidR="009B2858" w:rsidDel="001E1C59">
            <w:rPr>
              <w:lang w:val="en-US"/>
            </w:rPr>
            <w:t>p etc</w:t>
          </w:r>
        </w:ins>
        <w:ins w:id="1585" w:author="Shivam Saini" w:date="2020-10-28T13:24:00Z">
          <w:r w:rsidR="009B2858" w:rsidDel="001E1C59">
            <w:rPr>
              <w:lang w:val="en-US"/>
            </w:rPr>
            <w:t>)</w:t>
          </w:r>
        </w:ins>
        <w:ins w:id="1586" w:author="Shivam Saini" w:date="2020-10-28T13:25:00Z">
          <w:r w:rsidR="00D6149D" w:rsidDel="001E1C59">
            <w:rPr>
              <w:lang w:val="en-US"/>
            </w:rPr>
            <w:t xml:space="preserve"> in the session</w:t>
          </w:r>
          <w:r w:rsidR="00006EA4" w:rsidDel="001E1C59">
            <w:rPr>
              <w:lang w:val="en-US"/>
            </w:rPr>
            <w:t xml:space="preserve">. In the request tag, the user needs to provide the end point where </w:t>
          </w:r>
        </w:ins>
        <w:ins w:id="1587" w:author="Shivam Saini" w:date="2020-10-28T13:26:00Z">
          <w:r w:rsidR="00006EA4" w:rsidDel="001E1C59">
            <w:rPr>
              <w:lang w:val="en-US"/>
            </w:rPr>
            <w:t>the traffic will be sent. Here, the IP address of the target server can also be provided. In case we specify the complete endpoint along with the IP of server</w:t>
          </w:r>
        </w:ins>
        <w:ins w:id="1588" w:author="Shivam Saini" w:date="2020-10-28T13:27:00Z">
          <w:r w:rsidR="00986E2A" w:rsidDel="001E1C59">
            <w:rPr>
              <w:lang w:val="en-US"/>
            </w:rPr>
            <w:t>, the default server provided in the server tag will be overridden.</w:t>
          </w:r>
        </w:ins>
      </w:moveFrom>
    </w:p>
    <w:p w14:paraId="681BEBF1" w14:textId="2FC00583" w:rsidR="00903F42" w:rsidDel="001E1C59" w:rsidRDefault="00903F42" w:rsidP="00D43D9F">
      <w:pPr>
        <w:spacing w:after="0"/>
        <w:rPr>
          <w:ins w:id="1589" w:author="Shivam Saini" w:date="2020-10-28T13:27:00Z"/>
          <w:moveFrom w:id="1590" w:author="Shivam" w:date="2020-10-28T15:45:00Z"/>
          <w:lang w:val="en-US"/>
        </w:rPr>
      </w:pPr>
    </w:p>
    <w:p w14:paraId="731EE7C9" w14:textId="556388C8" w:rsidR="00903F42" w:rsidDel="001E1C59" w:rsidRDefault="00903F42" w:rsidP="00D43D9F">
      <w:pPr>
        <w:spacing w:after="0"/>
        <w:rPr>
          <w:ins w:id="1591" w:author="Shivam Saini" w:date="2020-10-28T13:28:00Z"/>
          <w:moveFrom w:id="1592" w:author="Shivam" w:date="2020-10-28T15:45:00Z"/>
          <w:lang w:val="en-US"/>
        </w:rPr>
      </w:pPr>
      <w:moveFrom w:id="1593" w:author="Shivam" w:date="2020-10-28T15:45:00Z">
        <w:ins w:id="1594" w:author="Shivam Saini" w:date="2020-10-28T13:28:00Z">
          <w:r w:rsidDel="001E1C59">
            <w:rPr>
              <w:lang w:val="en-US"/>
            </w:rPr>
            <w:t>Complete details of the available options from tsung can be found here:</w:t>
          </w:r>
        </w:ins>
      </w:moveFrom>
    </w:p>
    <w:p w14:paraId="1AD667EC" w14:textId="37E50DF7" w:rsidR="00903F42" w:rsidRDefault="00903F42" w:rsidP="00D43D9F">
      <w:pPr>
        <w:spacing w:after="0"/>
        <w:rPr>
          <w:ins w:id="1595" w:author="Shivam Saini" w:date="2020-10-28T13:28:00Z"/>
          <w:lang w:val="en-US"/>
        </w:rPr>
      </w:pPr>
      <w:moveFrom w:id="1596" w:author="Shivam" w:date="2020-10-28T15:45:00Z">
        <w:ins w:id="1597" w:author="Shivam Saini" w:date="2020-10-28T13:28:00Z">
          <w:r w:rsidDel="001E1C59">
            <w:rPr>
              <w:lang w:val="en-US"/>
            </w:rPr>
            <w:fldChar w:fldCharType="begin"/>
          </w:r>
          <w:r w:rsidDel="001E1C59">
            <w:rPr>
              <w:lang w:val="en-US"/>
            </w:rPr>
            <w:instrText xml:space="preserve"> HYPERLINK "</w:instrText>
          </w:r>
          <w:r w:rsidRPr="00903F42" w:rsidDel="001E1C59">
            <w:rPr>
              <w:lang w:val="en-US"/>
            </w:rPr>
            <w:instrText>http://tsung.erlang-projects.org/user_manual/configuration.html</w:instrText>
          </w:r>
          <w:r w:rsidDel="001E1C59">
            <w:rPr>
              <w:lang w:val="en-US"/>
            </w:rPr>
            <w:instrText xml:space="preserve">" </w:instrText>
          </w:r>
          <w:r w:rsidDel="001E1C59">
            <w:rPr>
              <w:lang w:val="en-US"/>
            </w:rPr>
            <w:fldChar w:fldCharType="separate"/>
          </w:r>
          <w:r w:rsidRPr="00233892" w:rsidDel="001E1C59">
            <w:rPr>
              <w:rStyle w:val="Hyperlink"/>
              <w:lang w:val="en-US"/>
            </w:rPr>
            <w:t>http://tsung.erlang-projects.org/user_manual/configuration.html</w:t>
          </w:r>
          <w:r w:rsidDel="001E1C59">
            <w:rPr>
              <w:lang w:val="en-US"/>
            </w:rPr>
            <w:fldChar w:fldCharType="end"/>
          </w:r>
        </w:ins>
      </w:moveFrom>
      <w:moveFromRangeEnd w:id="1132"/>
    </w:p>
    <w:p w14:paraId="5363AE59" w14:textId="77777777" w:rsidR="00903F42" w:rsidRDefault="00903F42" w:rsidP="00D43D9F">
      <w:pPr>
        <w:spacing w:after="0"/>
        <w:rPr>
          <w:ins w:id="1598" w:author="Shivam Saini" w:date="2020-10-28T13:27:00Z"/>
          <w:lang w:val="en-US"/>
        </w:rPr>
      </w:pPr>
    </w:p>
    <w:p w14:paraId="02996407" w14:textId="77777777" w:rsidR="00311F32" w:rsidRDefault="00311F32" w:rsidP="00D43D9F">
      <w:pPr>
        <w:spacing w:after="0"/>
        <w:rPr>
          <w:ins w:id="1599" w:author="Shivam Saini" w:date="2020-10-28T13:27:00Z"/>
          <w:lang w:val="en-US"/>
        </w:rPr>
      </w:pPr>
    </w:p>
    <w:p w14:paraId="5CB08DEF" w14:textId="77777777" w:rsidR="00311F32" w:rsidRPr="00962531" w:rsidRDefault="00311F32">
      <w:pPr>
        <w:spacing w:after="0"/>
        <w:rPr>
          <w:lang w:val="en-US"/>
          <w:rPrChange w:id="1600" w:author="Shivam Saini" w:date="2020-10-28T13:14:00Z">
            <w:rPr>
              <w:i/>
              <w:iCs/>
            </w:rPr>
          </w:rPrChange>
        </w:rPr>
        <w:pPrChange w:id="1601" w:author="Shivam Saini" w:date="2020-10-28T13:08:00Z">
          <w:pPr/>
        </w:pPrChange>
      </w:pPr>
    </w:p>
    <w:sectPr w:rsidR="00311F32" w:rsidRPr="00962531" w:rsidSect="00D0622E">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eksandra Obeso Duque" w:date="2020-10-19T17:25:00Z" w:initials="AOD">
    <w:p w14:paraId="1822AE4F" w14:textId="401FE09E" w:rsidR="000D5B1B" w:rsidRPr="000D5B1B" w:rsidRDefault="000D5B1B">
      <w:pPr>
        <w:pStyle w:val="CommentText"/>
        <w:rPr>
          <w:lang w:val="en-US"/>
        </w:rPr>
      </w:pPr>
      <w:r>
        <w:rPr>
          <w:rStyle w:val="CommentReference"/>
        </w:rPr>
        <w:annotationRef/>
      </w:r>
      <w:r w:rsidRPr="000D5B1B">
        <w:rPr>
          <w:lang w:val="en-US"/>
        </w:rPr>
        <w:t xml:space="preserve">Explain how to access </w:t>
      </w:r>
      <w:proofErr w:type="spellStart"/>
      <w:r w:rsidRPr="000D5B1B">
        <w:rPr>
          <w:lang w:val="en-US"/>
        </w:rPr>
        <w:t>grafana</w:t>
      </w:r>
      <w:proofErr w:type="spellEnd"/>
      <w:r w:rsidRPr="000D5B1B">
        <w:rPr>
          <w:lang w:val="en-US"/>
        </w:rPr>
        <w:t xml:space="preserve"> with the collected metrics</w:t>
      </w:r>
    </w:p>
  </w:comment>
  <w:comment w:id="2" w:author="Aleksandra Obeso Duque" w:date="2020-10-19T17:22:00Z" w:initials="AOD">
    <w:p w14:paraId="45C51111" w14:textId="4931BC36" w:rsidR="00A15151" w:rsidRPr="00A15151" w:rsidRDefault="00A15151">
      <w:pPr>
        <w:pStyle w:val="CommentText"/>
        <w:rPr>
          <w:lang w:val="en-US"/>
        </w:rPr>
      </w:pPr>
      <w:r>
        <w:rPr>
          <w:rStyle w:val="CommentReference"/>
        </w:rPr>
        <w:annotationRef/>
      </w:r>
      <w:r w:rsidRPr="00A15151">
        <w:rPr>
          <w:lang w:val="en-US"/>
        </w:rPr>
        <w:t>Update user guide based on last changes</w:t>
      </w:r>
    </w:p>
  </w:comment>
  <w:comment w:id="5" w:author="Aleksandra Obeso Duque" w:date="2020-10-19T17:10:00Z" w:initials="AOD">
    <w:p w14:paraId="0918A451" w14:textId="6D850E97" w:rsidR="001B3817" w:rsidRPr="001B3817" w:rsidRDefault="001B3817">
      <w:pPr>
        <w:pStyle w:val="CommentText"/>
        <w:rPr>
          <w:lang w:val="en-US"/>
        </w:rPr>
      </w:pPr>
      <w:r>
        <w:rPr>
          <w:rStyle w:val="CommentReference"/>
        </w:rPr>
        <w:annotationRef/>
      </w:r>
      <w:r w:rsidRPr="001B3817">
        <w:rPr>
          <w:lang w:val="en-US"/>
        </w:rPr>
        <w:t>Add guideline on how t</w:t>
      </w:r>
      <w:r>
        <w:rPr>
          <w:lang w:val="en-US"/>
        </w:rPr>
        <w:t xml:space="preserve">o use </w:t>
      </w:r>
      <w:proofErr w:type="spellStart"/>
      <w:r>
        <w:rPr>
          <w:lang w:val="en-US"/>
        </w:rPr>
        <w:t>Pumba</w:t>
      </w:r>
      <w:proofErr w:type="spellEnd"/>
      <w:r w:rsidR="0048215B">
        <w:rPr>
          <w:lang w:val="en-US"/>
        </w:rPr>
        <w:t xml:space="preserve"> here or in developer guide</w:t>
      </w:r>
    </w:p>
  </w:comment>
  <w:comment w:id="21" w:author="Aleksandra Obeso Duque" w:date="2020-10-19T17:19:00Z" w:initials="AOD">
    <w:p w14:paraId="1FDEE95F" w14:textId="63E10FAC" w:rsidR="00047D49" w:rsidRPr="00EA4B00" w:rsidRDefault="00047D49">
      <w:pPr>
        <w:pStyle w:val="CommentText"/>
        <w:rPr>
          <w:lang w:val="en-US"/>
        </w:rPr>
      </w:pPr>
      <w:r>
        <w:rPr>
          <w:rStyle w:val="CommentReference"/>
        </w:rPr>
        <w:annotationRef/>
      </w:r>
      <w:r w:rsidRPr="004650D9">
        <w:rPr>
          <w:lang w:val="en-US"/>
        </w:rPr>
        <w:t>Describe each of these files, what parameters do they support and what structure?</w:t>
      </w:r>
      <w:r>
        <w:rPr>
          <w:lang w:val="en-US"/>
        </w:rPr>
        <w:t xml:space="preserve"> Examples?</w:t>
      </w:r>
    </w:p>
  </w:comment>
  <w:comment w:id="423" w:author="Aleksandra Obeso Duque" w:date="2020-10-19T17:09:00Z" w:initials="AOD">
    <w:p w14:paraId="0F4DDED1" w14:textId="6069B239" w:rsidR="000B66E9" w:rsidRPr="000B66E9" w:rsidRDefault="000B66E9">
      <w:pPr>
        <w:pStyle w:val="CommentText"/>
        <w:rPr>
          <w:lang w:val="en-US"/>
        </w:rPr>
      </w:pPr>
      <w:r>
        <w:rPr>
          <w:rStyle w:val="CommentReference"/>
        </w:rPr>
        <w:annotationRef/>
      </w:r>
      <w:r w:rsidRPr="000B66E9">
        <w:rPr>
          <w:lang w:val="en-US"/>
        </w:rPr>
        <w:t>This needs to be updated w</w:t>
      </w:r>
      <w:r>
        <w:rPr>
          <w:lang w:val="en-US"/>
        </w:rPr>
        <w:t xml:space="preserve">ith </w:t>
      </w:r>
      <w:proofErr w:type="spellStart"/>
      <w:r>
        <w:rPr>
          <w:lang w:val="en-US"/>
        </w:rPr>
        <w:t>fortio</w:t>
      </w:r>
      <w:proofErr w:type="spellEnd"/>
      <w:r>
        <w:rPr>
          <w:lang w:val="en-US"/>
        </w:rPr>
        <w:t xml:space="preserve"> and merged pods in one deployment.</w:t>
      </w:r>
    </w:p>
  </w:comment>
  <w:comment w:id="555" w:author="Aleksandra Obeso Duque" w:date="2020-10-19T17:14:00Z" w:initials="AOD">
    <w:p w14:paraId="16CA0EA9" w14:textId="77777777" w:rsidR="0065511D" w:rsidRPr="0011610A" w:rsidRDefault="0065511D" w:rsidP="0065511D">
      <w:pPr>
        <w:pStyle w:val="CommentText"/>
        <w:rPr>
          <w:lang w:val="en-US"/>
        </w:rPr>
      </w:pPr>
      <w:r>
        <w:rPr>
          <w:rStyle w:val="CommentReference"/>
        </w:rPr>
        <w:annotationRef/>
      </w:r>
      <w:r w:rsidRPr="00103B20">
        <w:rPr>
          <w:lang w:val="en-US"/>
        </w:rPr>
        <w:t xml:space="preserve">Was this added in source </w:t>
      </w:r>
      <w:r>
        <w:rPr>
          <w:lang w:val="en-US"/>
        </w:rPr>
        <w:t>or</w:t>
      </w:r>
      <w:r w:rsidRPr="00103B20">
        <w:rPr>
          <w:lang w:val="en-US"/>
        </w:rPr>
        <w:t xml:space="preserve"> destination microservices? </w:t>
      </w:r>
      <w:r>
        <w:rPr>
          <w:lang w:val="en-US"/>
        </w:rPr>
        <w:t>Clarify</w:t>
      </w:r>
    </w:p>
  </w:comment>
  <w:comment w:id="570" w:author="Aleksandra Obeso Duque" w:date="2020-10-19T17:22:00Z" w:initials="AOD">
    <w:p w14:paraId="53D234E5" w14:textId="66750C62" w:rsidR="00A15151" w:rsidRPr="00A15151" w:rsidRDefault="00A15151">
      <w:pPr>
        <w:pStyle w:val="CommentText"/>
        <w:rPr>
          <w:lang w:val="en-US"/>
        </w:rPr>
      </w:pPr>
      <w:r>
        <w:rPr>
          <w:rStyle w:val="CommentReference"/>
        </w:rPr>
        <w:annotationRef/>
      </w:r>
      <w:r w:rsidRPr="00A15151">
        <w:rPr>
          <w:lang w:val="en-US"/>
        </w:rPr>
        <w:t xml:space="preserve">Explain how to access </w:t>
      </w:r>
      <w:proofErr w:type="spellStart"/>
      <w:r w:rsidRPr="00A15151">
        <w:rPr>
          <w:lang w:val="en-US"/>
        </w:rPr>
        <w:t>fortio</w:t>
      </w:r>
      <w:proofErr w:type="spellEnd"/>
      <w:r w:rsidRPr="00A15151">
        <w:rPr>
          <w:lang w:val="en-US"/>
        </w:rPr>
        <w:t xml:space="preserve"> UI</w:t>
      </w:r>
    </w:p>
  </w:comment>
  <w:comment w:id="563" w:author="Aleksandra Obeso Duque" w:date="2020-10-19T17:12:00Z" w:initials="AOD">
    <w:p w14:paraId="0C896258" w14:textId="7E1CC806" w:rsidR="00103B20" w:rsidRPr="00103B20" w:rsidRDefault="00103B20">
      <w:pPr>
        <w:pStyle w:val="CommentText"/>
        <w:rPr>
          <w:lang w:val="en-US"/>
        </w:rPr>
      </w:pPr>
      <w:r>
        <w:rPr>
          <w:rStyle w:val="CommentReference"/>
        </w:rPr>
        <w:annotationRef/>
      </w:r>
      <w:r w:rsidRPr="00103B20">
        <w:rPr>
          <w:lang w:val="en-US"/>
        </w:rPr>
        <w:t xml:space="preserve">Was this added in source </w:t>
      </w:r>
      <w:r w:rsidR="00005359">
        <w:rPr>
          <w:lang w:val="en-US"/>
        </w:rPr>
        <w:t>or</w:t>
      </w:r>
      <w:r w:rsidRPr="00103B20">
        <w:rPr>
          <w:lang w:val="en-US"/>
        </w:rPr>
        <w:t xml:space="preserve"> destination microservices? </w:t>
      </w:r>
      <w:r>
        <w:rPr>
          <w:lang w:val="en-US"/>
        </w:rPr>
        <w:t>Clarify</w:t>
      </w:r>
    </w:p>
  </w:comment>
  <w:comment w:id="611" w:author="Aleksandra Obeso Duque" w:date="2020-10-19T17:14:00Z" w:initials="AOD">
    <w:p w14:paraId="11327FD1" w14:textId="1785B299" w:rsidR="0011610A" w:rsidRPr="00EA4B00" w:rsidRDefault="0011610A">
      <w:pPr>
        <w:pStyle w:val="CommentText"/>
        <w:rPr>
          <w:lang w:val="en-US"/>
        </w:rPr>
      </w:pPr>
      <w:r>
        <w:rPr>
          <w:rStyle w:val="CommentReference"/>
        </w:rPr>
        <w:annotationRef/>
      </w:r>
      <w:r w:rsidRPr="00EA4B00">
        <w:rPr>
          <w:lang w:val="en-US"/>
        </w:rPr>
        <w:t>What does this mean?</w:t>
      </w:r>
    </w:p>
  </w:comment>
  <w:comment w:id="589" w:author="Aleksandra Obeso Duque" w:date="2020-10-19T17:14:00Z" w:initials="AOD">
    <w:p w14:paraId="763DE71C" w14:textId="5DAD0312" w:rsidR="00005359" w:rsidRPr="0011610A" w:rsidRDefault="00005359">
      <w:pPr>
        <w:pStyle w:val="CommentText"/>
        <w:rPr>
          <w:lang w:val="en-US"/>
        </w:rPr>
      </w:pPr>
      <w:r>
        <w:rPr>
          <w:rStyle w:val="CommentReference"/>
        </w:rPr>
        <w:annotationRef/>
      </w:r>
      <w:r w:rsidRPr="00103B20">
        <w:rPr>
          <w:lang w:val="en-US"/>
        </w:rPr>
        <w:t xml:space="preserve">Was this added in source </w:t>
      </w:r>
      <w:r>
        <w:rPr>
          <w:lang w:val="en-US"/>
        </w:rPr>
        <w:t>or</w:t>
      </w:r>
      <w:r w:rsidRPr="00103B20">
        <w:rPr>
          <w:lang w:val="en-US"/>
        </w:rPr>
        <w:t xml:space="preserve"> destination microservices? </w:t>
      </w:r>
      <w:r>
        <w:rPr>
          <w:lang w:val="en-US"/>
        </w:rPr>
        <w:t>Clarify</w:t>
      </w:r>
    </w:p>
  </w:comment>
  <w:comment w:id="673" w:author="Aleksandra Obeso Duque" w:date="2020-10-19T17:15:00Z" w:initials="AOD">
    <w:p w14:paraId="3F11A4C1" w14:textId="5A0CA17E" w:rsidR="0011610A" w:rsidRPr="0011610A" w:rsidRDefault="0011610A">
      <w:pPr>
        <w:pStyle w:val="CommentText"/>
        <w:rPr>
          <w:lang w:val="en-US"/>
        </w:rPr>
      </w:pPr>
      <w:r>
        <w:rPr>
          <w:rStyle w:val="CommentReference"/>
        </w:rPr>
        <w:annotationRef/>
      </w:r>
      <w:r w:rsidRPr="0011610A">
        <w:rPr>
          <w:lang w:val="en-US"/>
        </w:rPr>
        <w:t>Do these params apply for the destination micro</w:t>
      </w:r>
      <w:r>
        <w:rPr>
          <w:lang w:val="en-US"/>
        </w:rPr>
        <w:t>-service? Clarify</w:t>
      </w:r>
    </w:p>
  </w:comment>
  <w:comment w:id="696" w:author="Aleksandra Obeso Duque" w:date="2020-10-19T17:16:00Z" w:initials="AOD">
    <w:p w14:paraId="48ECC0E7" w14:textId="3964246B" w:rsidR="00F020AA" w:rsidRPr="00111C63" w:rsidRDefault="00F020AA">
      <w:pPr>
        <w:pStyle w:val="CommentText"/>
        <w:rPr>
          <w:lang w:val="en-US"/>
        </w:rPr>
      </w:pPr>
      <w:r>
        <w:rPr>
          <w:rStyle w:val="CommentReference"/>
        </w:rPr>
        <w:annotationRef/>
      </w:r>
      <w:r w:rsidRPr="00111C63">
        <w:rPr>
          <w:lang w:val="en-US"/>
        </w:rPr>
        <w:t xml:space="preserve">Do probabilities </w:t>
      </w:r>
      <w:r w:rsidR="00111C63">
        <w:rPr>
          <w:lang w:val="en-US"/>
        </w:rPr>
        <w:t xml:space="preserve">always </w:t>
      </w:r>
      <w:r w:rsidRPr="00111C63">
        <w:rPr>
          <w:lang w:val="en-US"/>
        </w:rPr>
        <w:t xml:space="preserve">need to </w:t>
      </w:r>
      <w:r w:rsidR="00111C63" w:rsidRPr="00111C63">
        <w:rPr>
          <w:lang w:val="en-US"/>
        </w:rPr>
        <w:t>add u</w:t>
      </w:r>
      <w:r w:rsidR="00111C63">
        <w:rPr>
          <w:lang w:val="en-US"/>
        </w:rPr>
        <w:t>p 100%?</w:t>
      </w:r>
    </w:p>
  </w:comment>
  <w:comment w:id="890" w:author="Aleksandra Obeso Duque" w:date="2020-10-19T17:20:00Z" w:initials="AOD">
    <w:p w14:paraId="187295D3" w14:textId="7DD22911" w:rsidR="003D0B88" w:rsidRPr="00EA4B00" w:rsidRDefault="003D0B88">
      <w:pPr>
        <w:pStyle w:val="CommentText"/>
        <w:rPr>
          <w:lang w:val="en-US"/>
        </w:rPr>
      </w:pPr>
      <w:r>
        <w:rPr>
          <w:rStyle w:val="CommentReference"/>
        </w:rPr>
        <w:annotationRef/>
      </w:r>
      <w:r w:rsidRPr="00EA4B00">
        <w:rPr>
          <w:lang w:val="en-US"/>
        </w:rPr>
        <w:t>Always? Why?</w:t>
      </w:r>
    </w:p>
  </w:comment>
  <w:comment w:id="891" w:author="Shivam Saini" w:date="2020-10-28T10:28:00Z" w:initials="SS">
    <w:p w14:paraId="247A5A26" w14:textId="04E12346" w:rsidR="001A0F2F" w:rsidRDefault="001A0F2F">
      <w:pPr>
        <w:pStyle w:val="CommentText"/>
      </w:pPr>
      <w:r>
        <w:rPr>
          <w:rStyle w:val="CommentReference"/>
        </w:rPr>
        <w:annotationRef/>
      </w:r>
    </w:p>
  </w:comment>
  <w:comment w:id="934" w:author="Aleksandra Obeso Duque" w:date="2020-10-19T17:21:00Z" w:initials="AOD">
    <w:p w14:paraId="61A8944A" w14:textId="11F7EDE7" w:rsidR="00AB13ED" w:rsidRPr="00AB13ED" w:rsidRDefault="00AB13ED">
      <w:pPr>
        <w:pStyle w:val="CommentText"/>
        <w:rPr>
          <w:lang w:val="en-US"/>
        </w:rPr>
      </w:pPr>
      <w:r>
        <w:rPr>
          <w:rStyle w:val="CommentReference"/>
        </w:rPr>
        <w:annotationRef/>
      </w:r>
      <w:r w:rsidRPr="00047D49">
        <w:rPr>
          <w:lang w:val="en-US"/>
        </w:rPr>
        <w:t xml:space="preserve">Describe the file </w:t>
      </w:r>
      <w:r>
        <w:rPr>
          <w:lang w:val="en-US"/>
        </w:rPr>
        <w:t>to configure Tsung and its supported params with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22AE4F" w15:done="1"/>
  <w15:commentEx w15:paraId="45C51111" w15:done="1"/>
  <w15:commentEx w15:paraId="0918A451" w15:done="1"/>
  <w15:commentEx w15:paraId="1FDEE95F" w15:done="1"/>
  <w15:commentEx w15:paraId="0F4DDED1" w15:done="1"/>
  <w15:commentEx w15:paraId="16CA0EA9" w15:done="1"/>
  <w15:commentEx w15:paraId="53D234E5" w15:done="0"/>
  <w15:commentEx w15:paraId="0C896258" w15:done="0"/>
  <w15:commentEx w15:paraId="11327FD1" w15:done="0"/>
  <w15:commentEx w15:paraId="763DE71C" w15:done="1"/>
  <w15:commentEx w15:paraId="3F11A4C1" w15:done="1"/>
  <w15:commentEx w15:paraId="48ECC0E7" w15:done="1"/>
  <w15:commentEx w15:paraId="187295D3" w15:done="1"/>
  <w15:commentEx w15:paraId="247A5A26" w15:paraIdParent="187295D3" w15:done="0"/>
  <w15:commentEx w15:paraId="61A8944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22AE4F" w16cid:durableId="23384A93"/>
  <w16cid:commentId w16cid:paraId="45C51111" w16cid:durableId="233849C2"/>
  <w16cid:commentId w16cid:paraId="0918A451" w16cid:durableId="233846FE"/>
  <w16cid:commentId w16cid:paraId="1FDEE95F" w16cid:durableId="23384912"/>
  <w16cid:commentId w16cid:paraId="0F4DDED1" w16cid:durableId="233846CB"/>
  <w16cid:commentId w16cid:paraId="16CA0EA9" w16cid:durableId="2343DD35"/>
  <w16cid:commentId w16cid:paraId="53D234E5" w16cid:durableId="233849EA"/>
  <w16cid:commentId w16cid:paraId="0C896258" w16cid:durableId="23384762"/>
  <w16cid:commentId w16cid:paraId="11327FD1" w16cid:durableId="233847FE"/>
  <w16cid:commentId w16cid:paraId="763DE71C" w16cid:durableId="233847EF"/>
  <w16cid:commentId w16cid:paraId="3F11A4C1" w16cid:durableId="23384818"/>
  <w16cid:commentId w16cid:paraId="48ECC0E7" w16cid:durableId="23384859"/>
  <w16cid:commentId w16cid:paraId="187295D3" w16cid:durableId="2338496A"/>
  <w16cid:commentId w16cid:paraId="247A5A26" w16cid:durableId="2343C633"/>
  <w16cid:commentId w16cid:paraId="61A8944A" w16cid:durableId="233849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C0C00A" w14:textId="77777777" w:rsidR="001355A1" w:rsidRDefault="001355A1" w:rsidP="00BA469B">
      <w:pPr>
        <w:spacing w:after="0" w:line="240" w:lineRule="auto"/>
      </w:pPr>
      <w:r>
        <w:separator/>
      </w:r>
    </w:p>
  </w:endnote>
  <w:endnote w:type="continuationSeparator" w:id="0">
    <w:p w14:paraId="27FE047E" w14:textId="77777777" w:rsidR="001355A1" w:rsidRDefault="001355A1" w:rsidP="00BA469B">
      <w:pPr>
        <w:spacing w:after="0" w:line="240" w:lineRule="auto"/>
      </w:pPr>
      <w:r>
        <w:continuationSeparator/>
      </w:r>
    </w:p>
  </w:endnote>
  <w:endnote w:type="continuationNotice" w:id="1">
    <w:p w14:paraId="143D4974" w14:textId="77777777" w:rsidR="001355A1" w:rsidRDefault="001355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E02C5" w14:textId="77777777" w:rsidR="00BA469B" w:rsidRDefault="00BA4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67E86" w14:textId="77777777" w:rsidR="00BA469B" w:rsidRDefault="00BA46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0ABC8" w14:textId="77777777" w:rsidR="00BA469B" w:rsidRDefault="00BA4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38B2A" w14:textId="77777777" w:rsidR="001355A1" w:rsidRDefault="001355A1" w:rsidP="00BA469B">
      <w:pPr>
        <w:spacing w:after="0" w:line="240" w:lineRule="auto"/>
      </w:pPr>
      <w:r>
        <w:separator/>
      </w:r>
    </w:p>
  </w:footnote>
  <w:footnote w:type="continuationSeparator" w:id="0">
    <w:p w14:paraId="6F03A22A" w14:textId="77777777" w:rsidR="001355A1" w:rsidRDefault="001355A1" w:rsidP="00BA469B">
      <w:pPr>
        <w:spacing w:after="0" w:line="240" w:lineRule="auto"/>
      </w:pPr>
      <w:r>
        <w:continuationSeparator/>
      </w:r>
    </w:p>
  </w:footnote>
  <w:footnote w:type="continuationNotice" w:id="1">
    <w:p w14:paraId="03CB3C39" w14:textId="77777777" w:rsidR="001355A1" w:rsidRDefault="001355A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D3448" w14:textId="77777777" w:rsidR="00BA469B" w:rsidRDefault="00BA4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A470" w14:textId="77777777" w:rsidR="00BA469B" w:rsidRDefault="00BA46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F764" w14:textId="77777777" w:rsidR="00BA469B" w:rsidRDefault="00BA46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1CC6"/>
    <w:multiLevelType w:val="hybridMultilevel"/>
    <w:tmpl w:val="067ADE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611843"/>
    <w:multiLevelType w:val="hybridMultilevel"/>
    <w:tmpl w:val="EF6A687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287830D6"/>
    <w:multiLevelType w:val="hybridMultilevel"/>
    <w:tmpl w:val="44664F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2D997ADA"/>
    <w:multiLevelType w:val="hybridMultilevel"/>
    <w:tmpl w:val="067ADED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414658F9"/>
    <w:multiLevelType w:val="hybridMultilevel"/>
    <w:tmpl w:val="09A20FB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DAD22D4"/>
    <w:multiLevelType w:val="hybridMultilevel"/>
    <w:tmpl w:val="B672EB80"/>
    <w:lvl w:ilvl="0" w:tplc="041D000F">
      <w:start w:val="1"/>
      <w:numFmt w:val="decimal"/>
      <w:lvlText w:val="%1."/>
      <w:lvlJc w:val="left"/>
      <w:pPr>
        <w:ind w:left="720" w:hanging="360"/>
      </w:pPr>
      <w:rPr>
        <w:rFonts w:hint="default"/>
      </w:rPr>
    </w:lvl>
    <w:lvl w:ilvl="1" w:tplc="041D0001">
      <w:start w:val="1"/>
      <w:numFmt w:val="bullet"/>
      <w:lvlText w:val=""/>
      <w:lvlJc w:val="left"/>
      <w:pPr>
        <w:ind w:left="1440" w:hanging="360"/>
      </w:pPr>
      <w:rPr>
        <w:rFonts w:ascii="Symbol" w:hAnsi="Symbol"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ksandra Obeso Duque">
    <w15:presenceInfo w15:providerId="AD" w15:userId="S::aleksandra.obeso.duque@ericsson.com::129cb06c-357b-451f-9af7-9b0c996f6399"/>
  </w15:person>
  <w15:person w15:author="Shivam Saini">
    <w15:presenceInfo w15:providerId="AD" w15:userId="S::shivam.saini@ericsson.com::fd45e3bd-7a5a-406c-9666-ff9f00e521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trackRevision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5E"/>
    <w:rsid w:val="00002C98"/>
    <w:rsid w:val="00005359"/>
    <w:rsid w:val="00006EA4"/>
    <w:rsid w:val="00034AD1"/>
    <w:rsid w:val="00036125"/>
    <w:rsid w:val="000455EA"/>
    <w:rsid w:val="00046D16"/>
    <w:rsid w:val="00047D49"/>
    <w:rsid w:val="00051C73"/>
    <w:rsid w:val="000746AF"/>
    <w:rsid w:val="00081D61"/>
    <w:rsid w:val="000B261F"/>
    <w:rsid w:val="000B66E9"/>
    <w:rsid w:val="000C5CA7"/>
    <w:rsid w:val="000D16C8"/>
    <w:rsid w:val="000D4DC9"/>
    <w:rsid w:val="000D5B1B"/>
    <w:rsid w:val="000E2DD7"/>
    <w:rsid w:val="000E4DCC"/>
    <w:rsid w:val="00103B20"/>
    <w:rsid w:val="00111C63"/>
    <w:rsid w:val="0011610A"/>
    <w:rsid w:val="00116B9C"/>
    <w:rsid w:val="00121240"/>
    <w:rsid w:val="0012370F"/>
    <w:rsid w:val="00134A1B"/>
    <w:rsid w:val="001355A1"/>
    <w:rsid w:val="001443D2"/>
    <w:rsid w:val="00171B0C"/>
    <w:rsid w:val="001742D8"/>
    <w:rsid w:val="00175D35"/>
    <w:rsid w:val="001A0832"/>
    <w:rsid w:val="001A0F2F"/>
    <w:rsid w:val="001A7E3D"/>
    <w:rsid w:val="001B3817"/>
    <w:rsid w:val="001E1C59"/>
    <w:rsid w:val="001F1924"/>
    <w:rsid w:val="001F6A1A"/>
    <w:rsid w:val="00200197"/>
    <w:rsid w:val="00211DC8"/>
    <w:rsid w:val="002124B3"/>
    <w:rsid w:val="00233C88"/>
    <w:rsid w:val="002839A4"/>
    <w:rsid w:val="002B1E02"/>
    <w:rsid w:val="002B64D7"/>
    <w:rsid w:val="002D21F1"/>
    <w:rsid w:val="002D79AF"/>
    <w:rsid w:val="002F1A15"/>
    <w:rsid w:val="002F4413"/>
    <w:rsid w:val="00311F32"/>
    <w:rsid w:val="00327F8B"/>
    <w:rsid w:val="0035538C"/>
    <w:rsid w:val="0038135E"/>
    <w:rsid w:val="00385969"/>
    <w:rsid w:val="003A2647"/>
    <w:rsid w:val="003C23C6"/>
    <w:rsid w:val="003C64E1"/>
    <w:rsid w:val="003D0B88"/>
    <w:rsid w:val="003D1DFB"/>
    <w:rsid w:val="003F26AE"/>
    <w:rsid w:val="003F5A0A"/>
    <w:rsid w:val="00420FFE"/>
    <w:rsid w:val="00437E30"/>
    <w:rsid w:val="00456B3D"/>
    <w:rsid w:val="00460F55"/>
    <w:rsid w:val="004650D9"/>
    <w:rsid w:val="0046726C"/>
    <w:rsid w:val="00471E95"/>
    <w:rsid w:val="00477748"/>
    <w:rsid w:val="0048215B"/>
    <w:rsid w:val="004A2F0C"/>
    <w:rsid w:val="004B6DD8"/>
    <w:rsid w:val="004B6DE3"/>
    <w:rsid w:val="004D0256"/>
    <w:rsid w:val="004D5FE2"/>
    <w:rsid w:val="00503458"/>
    <w:rsid w:val="005301EA"/>
    <w:rsid w:val="00530791"/>
    <w:rsid w:val="00537F0E"/>
    <w:rsid w:val="0054042D"/>
    <w:rsid w:val="005522E4"/>
    <w:rsid w:val="00555A2E"/>
    <w:rsid w:val="00562AB6"/>
    <w:rsid w:val="0059221E"/>
    <w:rsid w:val="005A7A04"/>
    <w:rsid w:val="005C0A5C"/>
    <w:rsid w:val="005C4ED3"/>
    <w:rsid w:val="005D2C9B"/>
    <w:rsid w:val="005E12DE"/>
    <w:rsid w:val="005E3F82"/>
    <w:rsid w:val="00601B64"/>
    <w:rsid w:val="006025D3"/>
    <w:rsid w:val="0061316B"/>
    <w:rsid w:val="0062749F"/>
    <w:rsid w:val="00642506"/>
    <w:rsid w:val="00644B0B"/>
    <w:rsid w:val="0065511D"/>
    <w:rsid w:val="00663521"/>
    <w:rsid w:val="00683057"/>
    <w:rsid w:val="006B4918"/>
    <w:rsid w:val="006B6F50"/>
    <w:rsid w:val="006B77E1"/>
    <w:rsid w:val="006E1AA4"/>
    <w:rsid w:val="0073300E"/>
    <w:rsid w:val="00734332"/>
    <w:rsid w:val="00736AC9"/>
    <w:rsid w:val="007374DF"/>
    <w:rsid w:val="00763E8A"/>
    <w:rsid w:val="00766436"/>
    <w:rsid w:val="00766A68"/>
    <w:rsid w:val="007C08EA"/>
    <w:rsid w:val="007E0AD5"/>
    <w:rsid w:val="008524D1"/>
    <w:rsid w:val="008533E3"/>
    <w:rsid w:val="008538D1"/>
    <w:rsid w:val="008D14AF"/>
    <w:rsid w:val="0090113B"/>
    <w:rsid w:val="00903F42"/>
    <w:rsid w:val="00920C03"/>
    <w:rsid w:val="00924934"/>
    <w:rsid w:val="00933FAD"/>
    <w:rsid w:val="00937FBB"/>
    <w:rsid w:val="009504FE"/>
    <w:rsid w:val="00962531"/>
    <w:rsid w:val="009627E8"/>
    <w:rsid w:val="00986E2A"/>
    <w:rsid w:val="009913A3"/>
    <w:rsid w:val="009A1BE8"/>
    <w:rsid w:val="009A25B7"/>
    <w:rsid w:val="009A57BB"/>
    <w:rsid w:val="009B2858"/>
    <w:rsid w:val="009B34F5"/>
    <w:rsid w:val="009C0ED5"/>
    <w:rsid w:val="009F37BD"/>
    <w:rsid w:val="009F4C67"/>
    <w:rsid w:val="009F55CA"/>
    <w:rsid w:val="009F7299"/>
    <w:rsid w:val="00A03171"/>
    <w:rsid w:val="00A15151"/>
    <w:rsid w:val="00A210D5"/>
    <w:rsid w:val="00A317AA"/>
    <w:rsid w:val="00A57F68"/>
    <w:rsid w:val="00A71070"/>
    <w:rsid w:val="00A74136"/>
    <w:rsid w:val="00A7577E"/>
    <w:rsid w:val="00A758B9"/>
    <w:rsid w:val="00A87C33"/>
    <w:rsid w:val="00A93070"/>
    <w:rsid w:val="00AA25C4"/>
    <w:rsid w:val="00AB13ED"/>
    <w:rsid w:val="00AB3228"/>
    <w:rsid w:val="00AB685F"/>
    <w:rsid w:val="00B0565A"/>
    <w:rsid w:val="00B12235"/>
    <w:rsid w:val="00B16E18"/>
    <w:rsid w:val="00B249DE"/>
    <w:rsid w:val="00B276EB"/>
    <w:rsid w:val="00B4115C"/>
    <w:rsid w:val="00B5571E"/>
    <w:rsid w:val="00B60911"/>
    <w:rsid w:val="00B7274C"/>
    <w:rsid w:val="00BA469B"/>
    <w:rsid w:val="00BA70F1"/>
    <w:rsid w:val="00BC450E"/>
    <w:rsid w:val="00C01FB6"/>
    <w:rsid w:val="00C212E8"/>
    <w:rsid w:val="00C22395"/>
    <w:rsid w:val="00C319CF"/>
    <w:rsid w:val="00C519EB"/>
    <w:rsid w:val="00C60D57"/>
    <w:rsid w:val="00C83875"/>
    <w:rsid w:val="00C901AF"/>
    <w:rsid w:val="00CA6A3C"/>
    <w:rsid w:val="00CA70BE"/>
    <w:rsid w:val="00CC5B10"/>
    <w:rsid w:val="00CC6EB4"/>
    <w:rsid w:val="00CC776F"/>
    <w:rsid w:val="00CD2B4A"/>
    <w:rsid w:val="00CE5990"/>
    <w:rsid w:val="00D02438"/>
    <w:rsid w:val="00D0257E"/>
    <w:rsid w:val="00D0622E"/>
    <w:rsid w:val="00D20005"/>
    <w:rsid w:val="00D24AA7"/>
    <w:rsid w:val="00D43D9F"/>
    <w:rsid w:val="00D6149D"/>
    <w:rsid w:val="00D62456"/>
    <w:rsid w:val="00D62E38"/>
    <w:rsid w:val="00D65A64"/>
    <w:rsid w:val="00D66C14"/>
    <w:rsid w:val="00D71C45"/>
    <w:rsid w:val="00D81C21"/>
    <w:rsid w:val="00DB52A0"/>
    <w:rsid w:val="00DB58F4"/>
    <w:rsid w:val="00DC4088"/>
    <w:rsid w:val="00DC6CFC"/>
    <w:rsid w:val="00DD7965"/>
    <w:rsid w:val="00DD7F92"/>
    <w:rsid w:val="00DF2838"/>
    <w:rsid w:val="00DF5CF5"/>
    <w:rsid w:val="00E045B9"/>
    <w:rsid w:val="00E128C9"/>
    <w:rsid w:val="00E150B6"/>
    <w:rsid w:val="00E27F81"/>
    <w:rsid w:val="00E30F74"/>
    <w:rsid w:val="00E41B73"/>
    <w:rsid w:val="00E41DCF"/>
    <w:rsid w:val="00E5337A"/>
    <w:rsid w:val="00E646C7"/>
    <w:rsid w:val="00E76C9D"/>
    <w:rsid w:val="00E90FF8"/>
    <w:rsid w:val="00EA4B00"/>
    <w:rsid w:val="00EA5DCF"/>
    <w:rsid w:val="00EA7959"/>
    <w:rsid w:val="00EC0FFF"/>
    <w:rsid w:val="00EE3B68"/>
    <w:rsid w:val="00F003FD"/>
    <w:rsid w:val="00F020AA"/>
    <w:rsid w:val="00F03CB4"/>
    <w:rsid w:val="00F105FA"/>
    <w:rsid w:val="00F7505F"/>
    <w:rsid w:val="00F75DC4"/>
    <w:rsid w:val="00F80F5D"/>
    <w:rsid w:val="00F96D76"/>
    <w:rsid w:val="00FA4034"/>
    <w:rsid w:val="00FC29A7"/>
    <w:rsid w:val="00FE222A"/>
    <w:rsid w:val="00FE39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A60D"/>
  <w15:chartTrackingRefBased/>
  <w15:docId w15:val="{F8A71D13-E9AC-42CC-894A-820AC955F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35E"/>
    <w:pPr>
      <w:ind w:left="720"/>
      <w:contextualSpacing/>
    </w:pPr>
  </w:style>
  <w:style w:type="character" w:customStyle="1" w:styleId="Heading1Char">
    <w:name w:val="Heading 1 Char"/>
    <w:basedOn w:val="DefaultParagraphFont"/>
    <w:link w:val="Heading1"/>
    <w:uiPriority w:val="9"/>
    <w:rsid w:val="00B411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F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71B0C"/>
    <w:rPr>
      <w:color w:val="0563C1" w:themeColor="hyperlink"/>
      <w:u w:val="single"/>
    </w:rPr>
  </w:style>
  <w:style w:type="character" w:styleId="UnresolvedMention">
    <w:name w:val="Unresolved Mention"/>
    <w:basedOn w:val="DefaultParagraphFont"/>
    <w:uiPriority w:val="99"/>
    <w:semiHidden/>
    <w:unhideWhenUsed/>
    <w:rsid w:val="00171B0C"/>
    <w:rPr>
      <w:color w:val="605E5C"/>
      <w:shd w:val="clear" w:color="auto" w:fill="E1DFDD"/>
    </w:rPr>
  </w:style>
  <w:style w:type="character" w:styleId="FollowedHyperlink">
    <w:name w:val="FollowedHyperlink"/>
    <w:basedOn w:val="DefaultParagraphFont"/>
    <w:uiPriority w:val="99"/>
    <w:semiHidden/>
    <w:unhideWhenUsed/>
    <w:rsid w:val="00171B0C"/>
    <w:rPr>
      <w:color w:val="954F72" w:themeColor="followedHyperlink"/>
      <w:u w:val="single"/>
    </w:rPr>
  </w:style>
  <w:style w:type="paragraph" w:styleId="BalloonText">
    <w:name w:val="Balloon Text"/>
    <w:basedOn w:val="Normal"/>
    <w:link w:val="BalloonTextChar"/>
    <w:uiPriority w:val="99"/>
    <w:semiHidden/>
    <w:unhideWhenUsed/>
    <w:rsid w:val="005E3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F82"/>
    <w:rPr>
      <w:rFonts w:ascii="Segoe UI" w:hAnsi="Segoe UI" w:cs="Segoe UI"/>
      <w:sz w:val="18"/>
      <w:szCs w:val="18"/>
    </w:rPr>
  </w:style>
  <w:style w:type="character" w:styleId="CommentReference">
    <w:name w:val="annotation reference"/>
    <w:basedOn w:val="DefaultParagraphFont"/>
    <w:uiPriority w:val="99"/>
    <w:semiHidden/>
    <w:unhideWhenUsed/>
    <w:rsid w:val="000B66E9"/>
    <w:rPr>
      <w:sz w:val="16"/>
      <w:szCs w:val="16"/>
    </w:rPr>
  </w:style>
  <w:style w:type="paragraph" w:styleId="CommentText">
    <w:name w:val="annotation text"/>
    <w:basedOn w:val="Normal"/>
    <w:link w:val="CommentTextChar"/>
    <w:uiPriority w:val="99"/>
    <w:semiHidden/>
    <w:unhideWhenUsed/>
    <w:rsid w:val="000B66E9"/>
    <w:pPr>
      <w:spacing w:line="240" w:lineRule="auto"/>
    </w:pPr>
    <w:rPr>
      <w:sz w:val="20"/>
      <w:szCs w:val="20"/>
    </w:rPr>
  </w:style>
  <w:style w:type="character" w:customStyle="1" w:styleId="CommentTextChar">
    <w:name w:val="Comment Text Char"/>
    <w:basedOn w:val="DefaultParagraphFont"/>
    <w:link w:val="CommentText"/>
    <w:uiPriority w:val="99"/>
    <w:semiHidden/>
    <w:rsid w:val="000B66E9"/>
    <w:rPr>
      <w:sz w:val="20"/>
      <w:szCs w:val="20"/>
    </w:rPr>
  </w:style>
  <w:style w:type="paragraph" w:styleId="CommentSubject">
    <w:name w:val="annotation subject"/>
    <w:basedOn w:val="CommentText"/>
    <w:next w:val="CommentText"/>
    <w:link w:val="CommentSubjectChar"/>
    <w:uiPriority w:val="99"/>
    <w:semiHidden/>
    <w:unhideWhenUsed/>
    <w:rsid w:val="000B66E9"/>
    <w:rPr>
      <w:b/>
      <w:bCs/>
    </w:rPr>
  </w:style>
  <w:style w:type="character" w:customStyle="1" w:styleId="CommentSubjectChar">
    <w:name w:val="Comment Subject Char"/>
    <w:basedOn w:val="CommentTextChar"/>
    <w:link w:val="CommentSubject"/>
    <w:uiPriority w:val="99"/>
    <w:semiHidden/>
    <w:rsid w:val="000B66E9"/>
    <w:rPr>
      <w:b/>
      <w:bCs/>
      <w:sz w:val="20"/>
      <w:szCs w:val="20"/>
    </w:rPr>
  </w:style>
  <w:style w:type="paragraph" w:styleId="Header">
    <w:name w:val="header"/>
    <w:basedOn w:val="Normal"/>
    <w:link w:val="HeaderChar"/>
    <w:uiPriority w:val="99"/>
    <w:unhideWhenUsed/>
    <w:rsid w:val="00BA46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469B"/>
  </w:style>
  <w:style w:type="paragraph" w:styleId="Footer">
    <w:name w:val="footer"/>
    <w:basedOn w:val="Normal"/>
    <w:link w:val="FooterChar"/>
    <w:uiPriority w:val="99"/>
    <w:unhideWhenUsed/>
    <w:rsid w:val="00BA46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4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66C9A990DE2C4CB288C764B704C270" ma:contentTypeVersion="13" ma:contentTypeDescription="Create a new document." ma:contentTypeScope="" ma:versionID="afff1e840c18402029099ccc9cccca80">
  <xsd:schema xmlns:xsd="http://www.w3.org/2001/XMLSchema" xmlns:xs="http://www.w3.org/2001/XMLSchema" xmlns:p="http://schemas.microsoft.com/office/2006/metadata/properties" xmlns:ns3="44b62caf-6ec1-47e9-b5cc-5e85f787d9f9" xmlns:ns4="1abd072e-215e-4e99-bc70-405244484f7f" targetNamespace="http://schemas.microsoft.com/office/2006/metadata/properties" ma:root="true" ma:fieldsID="4d4a7e2bfa68079e757937269b7283ca" ns3:_="" ns4:_="">
    <xsd:import namespace="44b62caf-6ec1-47e9-b5cc-5e85f787d9f9"/>
    <xsd:import namespace="1abd072e-215e-4e99-bc70-405244484f7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62caf-6ec1-47e9-b5cc-5e85f787d9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abd072e-215e-4e99-bc70-405244484f7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423DD8-0B61-49C4-9AEE-179C76B87EFA}">
  <ds:schemaRefs>
    <ds:schemaRef ds:uri="http://purl.org/dc/elements/1.1/"/>
    <ds:schemaRef ds:uri="http://schemas.microsoft.com/office/2006/metadata/properties"/>
    <ds:schemaRef ds:uri="1abd072e-215e-4e99-bc70-405244484f7f"/>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44b62caf-6ec1-47e9-b5cc-5e85f787d9f9"/>
    <ds:schemaRef ds:uri="http://www.w3.org/XML/1998/namespace"/>
    <ds:schemaRef ds:uri="http://purl.org/dc/dcmitype/"/>
  </ds:schemaRefs>
</ds:datastoreItem>
</file>

<file path=customXml/itemProps2.xml><?xml version="1.0" encoding="utf-8"?>
<ds:datastoreItem xmlns:ds="http://schemas.openxmlformats.org/officeDocument/2006/customXml" ds:itemID="{5397B354-7D94-44FD-AAA6-F838DEBEBDA7}">
  <ds:schemaRefs>
    <ds:schemaRef ds:uri="http://schemas.microsoft.com/sharepoint/v3/contenttype/forms"/>
  </ds:schemaRefs>
</ds:datastoreItem>
</file>

<file path=customXml/itemProps3.xml><?xml version="1.0" encoding="utf-8"?>
<ds:datastoreItem xmlns:ds="http://schemas.openxmlformats.org/officeDocument/2006/customXml" ds:itemID="{11A1A391-F06B-426E-AFD5-E5FCADBA41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62caf-6ec1-47e9-b5cc-5e85f787d9f9"/>
    <ds:schemaRef ds:uri="1abd072e-215e-4e99-bc70-405244484f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2857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17970</CharactersWithSpaces>
  <SharedDoc>false</SharedDoc>
  <HLinks>
    <vt:vector size="30" baseType="variant">
      <vt:variant>
        <vt:i4>4325410</vt:i4>
      </vt:variant>
      <vt:variant>
        <vt:i4>12</vt:i4>
      </vt:variant>
      <vt:variant>
        <vt:i4>0</vt:i4>
      </vt:variant>
      <vt:variant>
        <vt:i4>5</vt:i4>
      </vt:variant>
      <vt:variant>
        <vt:lpwstr>http://tsung.erlang-projects.org/user_manual/configuration.html</vt:lpwstr>
      </vt:variant>
      <vt:variant>
        <vt:lpwstr/>
      </vt:variant>
      <vt:variant>
        <vt:i4>2228281</vt:i4>
      </vt:variant>
      <vt:variant>
        <vt:i4>9</vt:i4>
      </vt:variant>
      <vt:variant>
        <vt:i4>0</vt:i4>
      </vt:variant>
      <vt:variant>
        <vt:i4>5</vt:i4>
      </vt:variant>
      <vt:variant>
        <vt:lpwstr>http://influxdb.edge-namespace.svc.cluster.local:8086/</vt:lpwstr>
      </vt:variant>
      <vt:variant>
        <vt:lpwstr/>
      </vt:variant>
      <vt:variant>
        <vt:i4>4325410</vt:i4>
      </vt:variant>
      <vt:variant>
        <vt:i4>6</vt:i4>
      </vt:variant>
      <vt:variant>
        <vt:i4>0</vt:i4>
      </vt:variant>
      <vt:variant>
        <vt:i4>5</vt:i4>
      </vt:variant>
      <vt:variant>
        <vt:lpwstr>http://tsung.erlang-projects.org/user_manual/configuration.html</vt:lpwstr>
      </vt:variant>
      <vt:variant>
        <vt:lpwstr/>
      </vt:variant>
      <vt:variant>
        <vt:i4>6029339</vt:i4>
      </vt:variant>
      <vt:variant>
        <vt:i4>3</vt:i4>
      </vt:variant>
      <vt:variant>
        <vt:i4>0</vt:i4>
      </vt:variant>
      <vt:variant>
        <vt:i4>5</vt:i4>
      </vt:variant>
      <vt:variant>
        <vt:lpwstr>https://github.com/fortio/fortio</vt:lpwstr>
      </vt:variant>
      <vt:variant>
        <vt:lpwstr>server-urls-and-features</vt:lpwstr>
      </vt:variant>
      <vt:variant>
        <vt:i4>2228281</vt:i4>
      </vt:variant>
      <vt:variant>
        <vt:i4>0</vt:i4>
      </vt:variant>
      <vt:variant>
        <vt:i4>0</vt:i4>
      </vt:variant>
      <vt:variant>
        <vt:i4>5</vt:i4>
      </vt:variant>
      <vt:variant>
        <vt:lpwstr>http://influxdb.edge-namespace.svc.cluster.local:8086/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Saini</dc:creator>
  <cp:keywords/>
  <dc:description/>
  <cp:lastModifiedBy>Aleksandra Obeso Duque</cp:lastModifiedBy>
  <cp:revision>2</cp:revision>
  <dcterms:created xsi:type="dcterms:W3CDTF">2020-11-02T14:48:00Z</dcterms:created>
  <dcterms:modified xsi:type="dcterms:W3CDTF">2020-11-02T14:48:00Z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0x010100CD66C9A990DE2C4CB288C764B704C270</vt:lpwstr>
  </property>
</Properties>
</file>